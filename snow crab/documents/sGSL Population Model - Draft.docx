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2357A" w14:textId="46901F1B" w:rsidR="0067410B" w:rsidRPr="008D79E2" w:rsidRDefault="0067410B" w:rsidP="0067410B">
      <w:pPr>
        <w:pStyle w:val="NoSpacing"/>
        <w:rPr>
          <w:b/>
          <w:sz w:val="24"/>
          <w:szCs w:val="24"/>
        </w:rPr>
      </w:pPr>
      <w:r w:rsidRPr="008D79E2">
        <w:rPr>
          <w:b/>
          <w:sz w:val="24"/>
          <w:szCs w:val="24"/>
        </w:rPr>
        <w:t>Proposed Size-based Population Model to Southern Gulf of Saint Lawrence Snow Crab</w:t>
      </w:r>
    </w:p>
    <w:p w14:paraId="545E73DF" w14:textId="77777777" w:rsidR="0067410B" w:rsidRPr="008D79E2" w:rsidRDefault="0067410B" w:rsidP="0067410B">
      <w:pPr>
        <w:pStyle w:val="NoSpacing"/>
        <w:rPr>
          <w:b/>
          <w:sz w:val="24"/>
          <w:szCs w:val="24"/>
        </w:rPr>
      </w:pPr>
    </w:p>
    <w:p w14:paraId="22063AA2" w14:textId="099C383C" w:rsidR="0067410B" w:rsidRPr="008D79E2" w:rsidRDefault="0067410B" w:rsidP="0067410B">
      <w:pPr>
        <w:pStyle w:val="NoSpacing"/>
        <w:rPr>
          <w:b/>
          <w:sz w:val="24"/>
          <w:szCs w:val="24"/>
        </w:rPr>
      </w:pPr>
      <w:r w:rsidRPr="008D79E2">
        <w:rPr>
          <w:b/>
          <w:sz w:val="24"/>
          <w:szCs w:val="24"/>
        </w:rPr>
        <w:t xml:space="preserve">By </w:t>
      </w:r>
      <w:proofErr w:type="spellStart"/>
      <w:r w:rsidRPr="008D79E2">
        <w:rPr>
          <w:b/>
          <w:sz w:val="24"/>
          <w:szCs w:val="24"/>
        </w:rPr>
        <w:t>Tobie</w:t>
      </w:r>
      <w:proofErr w:type="spellEnd"/>
      <w:r w:rsidRPr="008D79E2">
        <w:rPr>
          <w:b/>
          <w:sz w:val="24"/>
          <w:szCs w:val="24"/>
        </w:rPr>
        <w:t xml:space="preserve"> </w:t>
      </w:r>
      <w:proofErr w:type="spellStart"/>
      <w:r w:rsidRPr="008D79E2">
        <w:rPr>
          <w:b/>
          <w:sz w:val="24"/>
          <w:szCs w:val="24"/>
        </w:rPr>
        <w:t>Surette</w:t>
      </w:r>
      <w:proofErr w:type="spellEnd"/>
    </w:p>
    <w:p w14:paraId="104030C9" w14:textId="77777777" w:rsidR="0067410B" w:rsidRDefault="0067410B" w:rsidP="0067410B">
      <w:pPr>
        <w:pStyle w:val="NoSpacing"/>
        <w:rPr>
          <w:b/>
        </w:rPr>
      </w:pPr>
    </w:p>
    <w:p w14:paraId="5391927D" w14:textId="2AA641B5" w:rsidR="00BA09B6" w:rsidRPr="008D79E2" w:rsidRDefault="00BA09B6" w:rsidP="00AB77C3">
      <w:pPr>
        <w:pStyle w:val="NoSpacing"/>
        <w:jc w:val="center"/>
        <w:rPr>
          <w:b/>
          <w:sz w:val="28"/>
          <w:szCs w:val="28"/>
        </w:rPr>
      </w:pPr>
      <w:r w:rsidRPr="008D79E2">
        <w:rPr>
          <w:b/>
          <w:sz w:val="28"/>
          <w:szCs w:val="28"/>
        </w:rPr>
        <w:t>INTRODUCTION</w:t>
      </w:r>
    </w:p>
    <w:p w14:paraId="12ADA52C" w14:textId="77777777" w:rsidR="00BA09B6" w:rsidRDefault="00BA09B6" w:rsidP="00BA09B6">
      <w:pPr>
        <w:pStyle w:val="NoSpacing"/>
      </w:pPr>
    </w:p>
    <w:p w14:paraId="15603D9A" w14:textId="1DE080B0" w:rsidR="008F594D" w:rsidRPr="008F594D" w:rsidRDefault="008F594D" w:rsidP="00BA09B6">
      <w:pPr>
        <w:pStyle w:val="NoSpacing"/>
        <w:rPr>
          <w:b/>
        </w:rPr>
      </w:pPr>
      <w:r w:rsidRPr="008F594D">
        <w:rPr>
          <w:b/>
        </w:rPr>
        <w:t>Population Models:</w:t>
      </w:r>
    </w:p>
    <w:p w14:paraId="2827E748" w14:textId="77777777" w:rsidR="008F594D" w:rsidRDefault="008F594D" w:rsidP="00BA09B6">
      <w:pPr>
        <w:pStyle w:val="NoSpacing"/>
      </w:pPr>
    </w:p>
    <w:p w14:paraId="42965A4F" w14:textId="7FFA8328" w:rsidR="00BA09B6" w:rsidRPr="00BA09B6" w:rsidRDefault="00BA09B6" w:rsidP="00BA09B6">
      <w:pPr>
        <w:pStyle w:val="NoSpacing"/>
      </w:pPr>
      <w:r w:rsidRPr="00BA09B6">
        <w:t xml:space="preserve">Population models are mathematical constructs </w:t>
      </w:r>
      <w:r>
        <w:t>that</w:t>
      </w:r>
      <w:r w:rsidRPr="00BA09B6">
        <w:t xml:space="preserve"> attempt to quantitatively describe how abundance indices are observed to vary over time. When successful</w:t>
      </w:r>
      <w:r>
        <w:t>ly applied</w:t>
      </w:r>
      <w:r w:rsidRPr="00BA09B6">
        <w:t xml:space="preserve">, </w:t>
      </w:r>
      <w:r>
        <w:t>these models are able to capture essential processes driving variations</w:t>
      </w:r>
      <w:r w:rsidRPr="00BA09B6">
        <w:t xml:space="preserve"> </w:t>
      </w:r>
      <w:r>
        <w:t>in abundance data, providing</w:t>
      </w:r>
      <w:r w:rsidRPr="00BA09B6">
        <w:t xml:space="preserve"> insight on underlying biological processes, the impact of fishing activities, </w:t>
      </w:r>
      <w:r>
        <w:t>and can</w:t>
      </w:r>
      <w:r w:rsidRPr="00BA09B6">
        <w:t xml:space="preserve"> be used to predict future dynamics of the population.</w:t>
      </w:r>
    </w:p>
    <w:p w14:paraId="796F14F8" w14:textId="77777777" w:rsidR="008F594D" w:rsidRPr="00BA09B6" w:rsidRDefault="008F594D" w:rsidP="00BA09B6">
      <w:pPr>
        <w:pStyle w:val="NoSpacing"/>
      </w:pPr>
    </w:p>
    <w:p w14:paraId="449307F1" w14:textId="019D60BB" w:rsidR="00BA09B6" w:rsidRPr="00BA09B6" w:rsidRDefault="00BA09B6" w:rsidP="00BA09B6">
      <w:pPr>
        <w:pStyle w:val="NoSpacing"/>
      </w:pPr>
      <w:r w:rsidRPr="00BA09B6">
        <w:t>In this report, we present a size-based population model of the annual dynamics of the Southern Gulf of Saint Lawrence snow crab population.</w:t>
      </w:r>
      <w:r w:rsidR="005D4ACC">
        <w:t xml:space="preserve"> </w:t>
      </w:r>
      <w:r w:rsidRPr="00BA09B6">
        <w:t>Though size-based, crab are partitioned by instar, i.e. the number of benthic moults crab have undergone, allowing for the specification of biological effects based on instar, as well as on size or year.</w:t>
      </w:r>
      <w:r w:rsidR="005D4ACC">
        <w:t xml:space="preserve"> </w:t>
      </w:r>
      <w:r w:rsidRPr="00BA09B6">
        <w:t xml:space="preserve">Instars are identified </w:t>
      </w:r>
      <w:r w:rsidR="005D4ACC">
        <w:t xml:space="preserve">within the model </w:t>
      </w:r>
      <w:r w:rsidRPr="00BA09B6">
        <w:t>using a structured growth process which models the expected grow</w:t>
      </w:r>
      <w:r w:rsidR="005D4ACC">
        <w:t xml:space="preserve">th-at-moult between </w:t>
      </w:r>
      <w:r w:rsidR="00043D54">
        <w:t xml:space="preserve">successive </w:t>
      </w:r>
      <w:r w:rsidR="005D4ACC">
        <w:t>instars as well as its</w:t>
      </w:r>
      <w:r w:rsidRPr="00BA09B6">
        <w:t xml:space="preserve"> variation</w:t>
      </w:r>
      <w:r w:rsidR="00043D54">
        <w:t xml:space="preserve">. </w:t>
      </w:r>
    </w:p>
    <w:p w14:paraId="57A483E3" w14:textId="77777777" w:rsidR="00BA09B6" w:rsidRPr="00BA09B6" w:rsidRDefault="00BA09B6" w:rsidP="00BA09B6">
      <w:pPr>
        <w:pStyle w:val="NoSpacing"/>
      </w:pPr>
    </w:p>
    <w:p w14:paraId="7CA42B9B" w14:textId="6EF42A0F" w:rsidR="00BA09B6" w:rsidRPr="00BA09B6" w:rsidRDefault="00BA09B6" w:rsidP="00BA09B6">
      <w:pPr>
        <w:pStyle w:val="NoSpacing"/>
      </w:pPr>
      <w:r w:rsidRPr="00BA09B6">
        <w:t>Biological processes included in the model are growth-at-moult, population recruitment, natural and fishing-related mortality</w:t>
      </w:r>
      <w:r w:rsidR="00043D54">
        <w:t xml:space="preserve"> (males only)</w:t>
      </w:r>
      <w:r w:rsidRPr="00BA09B6">
        <w:t>, skip-moulting probabilities and moult-to-maturity probabilities.</w:t>
      </w:r>
      <w:r w:rsidR="00043D54">
        <w:t xml:space="preserve"> </w:t>
      </w:r>
      <w:r w:rsidRPr="00BA09B6">
        <w:t xml:space="preserve">Sampling-related processes are incorporated in the form of survey trawl size-selectivity curves as well as global year effects, intended to shed light on </w:t>
      </w:r>
      <w:r w:rsidR="00043D54">
        <w:t>suspected</w:t>
      </w:r>
      <w:r w:rsidRPr="00BA09B6">
        <w:t xml:space="preserve"> </w:t>
      </w:r>
      <w:r w:rsidR="00043D54">
        <w:t xml:space="preserve">annual </w:t>
      </w:r>
      <w:r w:rsidRPr="00BA09B6">
        <w:t xml:space="preserve">differences in </w:t>
      </w:r>
      <w:r w:rsidR="00043D54">
        <w:t xml:space="preserve">survey </w:t>
      </w:r>
      <w:proofErr w:type="spellStart"/>
      <w:r w:rsidR="00043D54">
        <w:t>catchability</w:t>
      </w:r>
      <w:proofErr w:type="spellEnd"/>
      <w:r w:rsidRPr="00BA09B6">
        <w:t>, which have been associated with vessel changes, as well as other survey sampling changes.</w:t>
      </w:r>
    </w:p>
    <w:p w14:paraId="4129D1B8" w14:textId="77777777" w:rsidR="00BA09B6" w:rsidRPr="00BA09B6" w:rsidRDefault="00BA09B6" w:rsidP="00BA09B6">
      <w:pPr>
        <w:pStyle w:val="NoSpacing"/>
      </w:pPr>
    </w:p>
    <w:p w14:paraId="7C5F55C8" w14:textId="450861C0" w:rsidR="00BA09B6" w:rsidRPr="00BA09B6" w:rsidRDefault="00BA09B6" w:rsidP="00BA09B6">
      <w:pPr>
        <w:pStyle w:val="NoSpacing"/>
      </w:pPr>
      <w:r w:rsidRPr="00BA09B6">
        <w:t>For the purposes of this study, the snow crab population is assumed</w:t>
      </w:r>
      <w:r w:rsidR="00043D54">
        <w:t xml:space="preserve"> to be closed, which is a reaso</w:t>
      </w:r>
      <w:r w:rsidRPr="00BA09B6">
        <w:t>n</w:t>
      </w:r>
      <w:r w:rsidR="00043D54">
        <w:t>a</w:t>
      </w:r>
      <w:r w:rsidRPr="00BA09B6">
        <w:t xml:space="preserve">ble assumption as the stock is largely bounded by the </w:t>
      </w:r>
      <w:proofErr w:type="spellStart"/>
      <w:r w:rsidRPr="00BA09B6">
        <w:t>Gaspé</w:t>
      </w:r>
      <w:proofErr w:type="spellEnd"/>
      <w:r w:rsidRPr="00BA09B6">
        <w:t xml:space="preserve"> </w:t>
      </w:r>
      <w:proofErr w:type="spellStart"/>
      <w:r w:rsidRPr="00BA09B6">
        <w:t>Pensinsula</w:t>
      </w:r>
      <w:proofErr w:type="spellEnd"/>
      <w:r w:rsidRPr="00BA09B6">
        <w:t xml:space="preserve"> to the North, Cape Breton Island to the Southeast, and the deep warm waters of the Laurentian Channel between the two, though limited movement of crab along the margins of </w:t>
      </w:r>
      <w:proofErr w:type="spellStart"/>
      <w:r w:rsidRPr="00BA09B6">
        <w:t>Gaspé</w:t>
      </w:r>
      <w:proofErr w:type="spellEnd"/>
      <w:r w:rsidRPr="00BA09B6">
        <w:t xml:space="preserve"> and Cape Breton are known to occur.</w:t>
      </w:r>
    </w:p>
    <w:p w14:paraId="706AE6F8" w14:textId="77777777" w:rsidR="00BA09B6" w:rsidRPr="00BA09B6" w:rsidRDefault="00BA09B6" w:rsidP="00BA09B6">
      <w:pPr>
        <w:pStyle w:val="NoSpacing"/>
      </w:pPr>
    </w:p>
    <w:p w14:paraId="6D9AC98E" w14:textId="0DFEFA17" w:rsidR="00043D54" w:rsidRPr="00043D54" w:rsidRDefault="004172C7" w:rsidP="00BA09B6">
      <w:pPr>
        <w:pStyle w:val="NoSpacing"/>
        <w:rPr>
          <w:b/>
        </w:rPr>
      </w:pPr>
      <w:proofErr w:type="spellStart"/>
      <w:r>
        <w:rPr>
          <w:b/>
        </w:rPr>
        <w:t>Mise</w:t>
      </w:r>
      <w:proofErr w:type="spellEnd"/>
      <w:r>
        <w:rPr>
          <w:b/>
        </w:rPr>
        <w:t>-en-</w:t>
      </w:r>
      <w:proofErr w:type="spellStart"/>
      <w:r>
        <w:rPr>
          <w:b/>
        </w:rPr>
        <w:t>garde</w:t>
      </w:r>
      <w:proofErr w:type="spellEnd"/>
      <w:r>
        <w:rPr>
          <w:b/>
        </w:rPr>
        <w:t>:</w:t>
      </w:r>
    </w:p>
    <w:p w14:paraId="66333F60" w14:textId="77777777" w:rsidR="00043D54" w:rsidRDefault="00043D54" w:rsidP="00BA09B6">
      <w:pPr>
        <w:pStyle w:val="NoSpacing"/>
      </w:pPr>
    </w:p>
    <w:p w14:paraId="2B89F32E" w14:textId="4A87D493" w:rsidR="00BA09B6" w:rsidRPr="00BA09B6" w:rsidRDefault="00BA09B6" w:rsidP="00BA09B6">
      <w:pPr>
        <w:pStyle w:val="NoSpacing"/>
      </w:pPr>
      <w:r w:rsidRPr="00BA09B6">
        <w:t>Population models such as those presented here are often over-parameterized, meaning that in some way the amount of information being estimated exceeds the inherent information content of the data. As such, such analyses often yield multiple solutions, representing potentially very dif</w:t>
      </w:r>
      <w:r w:rsidR="00043D54">
        <w:t>ferent biological states, but are able to fit the</w:t>
      </w:r>
      <w:r w:rsidRPr="00BA09B6">
        <w:t xml:space="preserve"> data to a similar degree. </w:t>
      </w:r>
      <w:r w:rsidR="00043D54">
        <w:t>Thus during model development</w:t>
      </w:r>
      <w:r w:rsidRPr="00BA09B6">
        <w:t>, external biological information or assum</w:t>
      </w:r>
      <w:r w:rsidR="00043D54">
        <w:t xml:space="preserve">ptions are often imposed </w:t>
      </w:r>
      <w:r w:rsidRPr="00BA09B6">
        <w:t xml:space="preserve">to constrain the parameter space to solutions </w:t>
      </w:r>
      <w:r w:rsidR="00043D54">
        <w:t>that</w:t>
      </w:r>
      <w:r w:rsidRPr="00BA09B6">
        <w:t xml:space="preserve"> are more consistent with biological knowledge.</w:t>
      </w:r>
    </w:p>
    <w:p w14:paraId="0A58C99E" w14:textId="77777777" w:rsidR="00043D54" w:rsidRPr="00BA09B6" w:rsidRDefault="00043D54" w:rsidP="00BA09B6">
      <w:pPr>
        <w:pStyle w:val="NoSpacing"/>
      </w:pPr>
    </w:p>
    <w:p w14:paraId="3CD8FF58" w14:textId="77777777" w:rsidR="00491F1C" w:rsidRDefault="00043D54" w:rsidP="00BA09B6">
      <w:pPr>
        <w:pStyle w:val="NoSpacing"/>
      </w:pPr>
      <w:r>
        <w:t>As such p</w:t>
      </w:r>
      <w:r w:rsidR="00BA09B6" w:rsidRPr="00BA09B6">
        <w:t>opu</w:t>
      </w:r>
      <w:r>
        <w:t>lation model development</w:t>
      </w:r>
      <w:r w:rsidR="00BA09B6" w:rsidRPr="00BA09B6">
        <w:t xml:space="preserve"> is generally a protracted </w:t>
      </w:r>
      <w:r>
        <w:t xml:space="preserve">iterative </w:t>
      </w:r>
      <w:r w:rsidR="00BA09B6" w:rsidRPr="00BA09B6">
        <w:t xml:space="preserve">process </w:t>
      </w:r>
      <w:r>
        <w:t xml:space="preserve">requiring many revisions in response to suites of model </w:t>
      </w:r>
      <w:r w:rsidR="00BA09B6" w:rsidRPr="00BA09B6">
        <w:t xml:space="preserve">diagnostics, </w:t>
      </w:r>
      <w:r>
        <w:t>including</w:t>
      </w:r>
      <w:r w:rsidR="00BA09B6" w:rsidRPr="00BA09B6">
        <w:t xml:space="preserve"> residual analyses, predi</w:t>
      </w:r>
      <w:r>
        <w:t xml:space="preserve">ctive tests, cross-validations, as well as comparing outputs with known biological or fishery quantities. From this process, </w:t>
      </w:r>
      <w:r w:rsidR="00491F1C">
        <w:t xml:space="preserve">the robustness of model outputs under changing assumptions can become known. </w:t>
      </w:r>
    </w:p>
    <w:p w14:paraId="0D60A9F3" w14:textId="77777777" w:rsidR="00491F1C" w:rsidRDefault="00491F1C" w:rsidP="00BA09B6">
      <w:pPr>
        <w:pStyle w:val="NoSpacing"/>
      </w:pPr>
    </w:p>
    <w:p w14:paraId="6B281C23" w14:textId="4B168BF6" w:rsidR="00BA09B6" w:rsidRPr="00BA09B6" w:rsidRDefault="00BA09B6" w:rsidP="00BA09B6">
      <w:pPr>
        <w:pStyle w:val="NoSpacing"/>
      </w:pPr>
      <w:r w:rsidRPr="00BA09B6">
        <w:t xml:space="preserve">In this context, the model described here is not presented as a </w:t>
      </w:r>
      <w:r w:rsidRPr="00491F1C">
        <w:rPr>
          <w:i/>
        </w:rPr>
        <w:t>fait accompli</w:t>
      </w:r>
      <w:r w:rsidR="00491F1C">
        <w:t xml:space="preserve">, but rather as a </w:t>
      </w:r>
      <w:r w:rsidRPr="00BA09B6">
        <w:t xml:space="preserve">presentation of </w:t>
      </w:r>
      <w:r w:rsidR="00491F1C">
        <w:t>the</w:t>
      </w:r>
      <w:r w:rsidRPr="00BA09B6">
        <w:t xml:space="preserve"> prototype </w:t>
      </w:r>
      <w:r w:rsidR="00491F1C">
        <w:t xml:space="preserve">model, which hopefully finds the right </w:t>
      </w:r>
      <w:r w:rsidRPr="00BA09B6">
        <w:t xml:space="preserve">balance of simplicity and complexity to provide, in the short-term, improvements in: </w:t>
      </w:r>
    </w:p>
    <w:p w14:paraId="7CCC59FB" w14:textId="77777777" w:rsidR="00BA09B6" w:rsidRPr="00BA09B6" w:rsidRDefault="00BA09B6" w:rsidP="00BA09B6">
      <w:pPr>
        <w:pStyle w:val="NoSpacing"/>
      </w:pPr>
    </w:p>
    <w:p w14:paraId="46A4E858" w14:textId="3B0431A3" w:rsidR="00BA09B6" w:rsidRDefault="00BA09B6" w:rsidP="00491F1C">
      <w:pPr>
        <w:pStyle w:val="NoSpacing"/>
        <w:numPr>
          <w:ilvl w:val="0"/>
          <w:numId w:val="1"/>
        </w:numPr>
      </w:pPr>
      <w:proofErr w:type="gramStart"/>
      <w:r w:rsidRPr="00BA09B6">
        <w:t>the</w:t>
      </w:r>
      <w:proofErr w:type="gramEnd"/>
      <w:r w:rsidRPr="00BA09B6">
        <w:t xml:space="preserve"> retroactive estimation and prediction of annual variations in skip-moulting and moult-to-maturity probabilities. </w:t>
      </w:r>
    </w:p>
    <w:p w14:paraId="3F72630B" w14:textId="007C3757" w:rsidR="00BA09B6" w:rsidRDefault="00BA09B6" w:rsidP="00BA09B6">
      <w:pPr>
        <w:pStyle w:val="NoSpacing"/>
        <w:numPr>
          <w:ilvl w:val="0"/>
          <w:numId w:val="1"/>
        </w:numPr>
      </w:pPr>
      <w:proofErr w:type="gramStart"/>
      <w:r w:rsidRPr="00BA09B6">
        <w:t>the</w:t>
      </w:r>
      <w:proofErr w:type="gramEnd"/>
      <w:r w:rsidRPr="00BA09B6">
        <w:t xml:space="preserve"> prediction of future population dynamics, specifically fishery recruitment.</w:t>
      </w:r>
    </w:p>
    <w:p w14:paraId="224E6621" w14:textId="2F694481" w:rsidR="00BA09B6" w:rsidRPr="00BA09B6" w:rsidRDefault="00BA09B6" w:rsidP="00491F1C">
      <w:pPr>
        <w:pStyle w:val="NoSpacing"/>
        <w:numPr>
          <w:ilvl w:val="0"/>
          <w:numId w:val="1"/>
        </w:numPr>
      </w:pPr>
      <w:proofErr w:type="gramStart"/>
      <w:r w:rsidRPr="00BA09B6">
        <w:t>relative</w:t>
      </w:r>
      <w:proofErr w:type="gramEnd"/>
      <w:r w:rsidRPr="00BA09B6">
        <w:t xml:space="preserve"> </w:t>
      </w:r>
      <w:proofErr w:type="spellStart"/>
      <w:r w:rsidRPr="00BA09B6">
        <w:t>catchability</w:t>
      </w:r>
      <w:proofErr w:type="spellEnd"/>
      <w:r w:rsidRPr="00BA09B6">
        <w:t xml:space="preserve"> estimates between different survey years, or survey vessels, which may provide a means of retroactively standardizing the snow crab survey abundance and biomass time series.</w:t>
      </w:r>
    </w:p>
    <w:p w14:paraId="34B0BE41" w14:textId="77777777" w:rsidR="00BA09B6" w:rsidRPr="00BA09B6" w:rsidRDefault="00BA09B6" w:rsidP="00BA09B6">
      <w:pPr>
        <w:pStyle w:val="NoSpacing"/>
      </w:pPr>
    </w:p>
    <w:p w14:paraId="7B7F9B47" w14:textId="77777777" w:rsidR="00BA09B6" w:rsidRPr="00BA09B6" w:rsidRDefault="00BA09B6" w:rsidP="00BA09B6">
      <w:pPr>
        <w:pStyle w:val="NoSpacing"/>
      </w:pPr>
      <w:r w:rsidRPr="00BA09B6">
        <w:t>As side-benefits, the proposed modeling framework may also be expected to yield:</w:t>
      </w:r>
    </w:p>
    <w:p w14:paraId="6974E090" w14:textId="77777777" w:rsidR="00BA09B6" w:rsidRPr="00BA09B6" w:rsidRDefault="00BA09B6" w:rsidP="00BA09B6">
      <w:pPr>
        <w:pStyle w:val="NoSpacing"/>
      </w:pPr>
    </w:p>
    <w:p w14:paraId="43D7D233" w14:textId="0F4F9D77" w:rsidR="00BA09B6" w:rsidRPr="00BA09B6" w:rsidRDefault="00BA09B6" w:rsidP="00491F1C">
      <w:pPr>
        <w:pStyle w:val="NoSpacing"/>
        <w:numPr>
          <w:ilvl w:val="0"/>
          <w:numId w:val="2"/>
        </w:numPr>
      </w:pPr>
      <w:proofErr w:type="gramStart"/>
      <w:r w:rsidRPr="00BA09B6">
        <w:t>estimates</w:t>
      </w:r>
      <w:proofErr w:type="gramEnd"/>
      <w:r w:rsidRPr="00BA09B6">
        <w:t xml:space="preserve"> of annual growth estimates, in the form of mean instar size estimates.</w:t>
      </w:r>
    </w:p>
    <w:p w14:paraId="49A7B8DB" w14:textId="18BD8E24" w:rsidR="00BA09B6" w:rsidRPr="00BA09B6" w:rsidRDefault="00BA09B6" w:rsidP="00491F1C">
      <w:pPr>
        <w:pStyle w:val="NoSpacing"/>
        <w:numPr>
          <w:ilvl w:val="0"/>
          <w:numId w:val="2"/>
        </w:numPr>
      </w:pPr>
      <w:proofErr w:type="gramStart"/>
      <w:r w:rsidRPr="00BA09B6">
        <w:t>fishery</w:t>
      </w:r>
      <w:proofErr w:type="gramEnd"/>
      <w:r w:rsidRPr="00BA09B6">
        <w:t>-independent estimates of fishing mortality, including discard mortality.</w:t>
      </w:r>
    </w:p>
    <w:p w14:paraId="6F4FD269" w14:textId="0A6228F8" w:rsidR="00BA09B6" w:rsidRDefault="001770A2" w:rsidP="008F594D">
      <w:pPr>
        <w:pStyle w:val="NoSpacing"/>
        <w:numPr>
          <w:ilvl w:val="0"/>
          <w:numId w:val="2"/>
        </w:numPr>
      </w:pPr>
      <w:proofErr w:type="gramStart"/>
      <w:r>
        <w:t>a</w:t>
      </w:r>
      <w:proofErr w:type="gramEnd"/>
      <w:r>
        <w:t xml:space="preserve"> basis</w:t>
      </w:r>
      <w:r w:rsidR="00BA09B6" w:rsidRPr="00BA09B6">
        <w:t xml:space="preserve"> for modeling spatially-reference</w:t>
      </w:r>
      <w:r w:rsidR="00491F1C">
        <w:t>d</w:t>
      </w:r>
      <w:r w:rsidR="00BA09B6" w:rsidRPr="00BA09B6">
        <w:t xml:space="preserve"> stock dynamics.</w:t>
      </w:r>
    </w:p>
    <w:p w14:paraId="72CA6E8F" w14:textId="77777777" w:rsidR="00127972" w:rsidRPr="00127972" w:rsidRDefault="00127972" w:rsidP="00127972">
      <w:pPr>
        <w:pStyle w:val="NoSpacing"/>
        <w:ind w:left="360"/>
      </w:pPr>
    </w:p>
    <w:p w14:paraId="600E09E3" w14:textId="3EFADE9B" w:rsidR="00BA09B6" w:rsidRPr="008D79E2" w:rsidRDefault="00BA09B6" w:rsidP="00556EDC">
      <w:pPr>
        <w:jc w:val="center"/>
        <w:rPr>
          <w:b/>
          <w:sz w:val="28"/>
          <w:szCs w:val="28"/>
        </w:rPr>
      </w:pPr>
      <w:r w:rsidRPr="008D79E2">
        <w:rPr>
          <w:b/>
          <w:sz w:val="28"/>
          <w:szCs w:val="28"/>
        </w:rPr>
        <w:t>DATA</w:t>
      </w:r>
    </w:p>
    <w:p w14:paraId="163F0F4F" w14:textId="508F3E40" w:rsidR="00FF2897" w:rsidRDefault="00556EDC" w:rsidP="00BA09B6">
      <w:r>
        <w:t>Size-frequency data from the 2006 to 2020 snow crab surveys were u</w:t>
      </w:r>
      <w:r w:rsidR="00E33DEC">
        <w:t xml:space="preserve">sed as population model inputs. </w:t>
      </w:r>
      <w:r w:rsidR="00FF2897">
        <w:t xml:space="preserve">Survey years </w:t>
      </w:r>
      <w:r>
        <w:t>2006 t</w:t>
      </w:r>
      <w:r w:rsidR="00FF2897">
        <w:t xml:space="preserve">o 2020 were chosen because the distribution of sampling stations were spatial homogenous over this period. Size-frequencies were standardized by swept area for each </w:t>
      </w:r>
      <w:r w:rsidR="00E33DEC">
        <w:t>tow and then simply averaged by</w:t>
      </w:r>
      <w:r w:rsidR="00FF2897">
        <w:t xml:space="preserve"> </w:t>
      </w:r>
      <w:r w:rsidR="00E33DEC">
        <w:t>survey</w:t>
      </w:r>
      <w:r w:rsidR="00FF2897">
        <w:t xml:space="preserve"> year</w:t>
      </w:r>
      <w:r w:rsidR="00E33DEC">
        <w:t>, sex and morphometric maturity</w:t>
      </w:r>
      <w:r w:rsidR="00FF2897">
        <w:t xml:space="preserve">. For survey years 2006 to 2011, which had </w:t>
      </w:r>
      <w:proofErr w:type="gramStart"/>
      <w:r w:rsidR="00FF2897">
        <w:t>a different</w:t>
      </w:r>
      <w:proofErr w:type="gramEnd"/>
      <w:r w:rsidR="00FF2897">
        <w:t xml:space="preserve"> grid stratification with multiple stations per grid, size-frequencies were first averaged by grid, then averaged over entire survey.</w:t>
      </w:r>
      <w:r w:rsidR="00FD613C">
        <w:t xml:space="preserve"> Snow crab size is the carapace width, as measured by </w:t>
      </w:r>
      <w:proofErr w:type="spellStart"/>
      <w:r w:rsidR="00FD613C">
        <w:t>Vernier</w:t>
      </w:r>
      <w:proofErr w:type="spellEnd"/>
      <w:r w:rsidR="00FD613C">
        <w:t xml:space="preserve"> </w:t>
      </w:r>
      <w:proofErr w:type="spellStart"/>
      <w:r w:rsidR="00FD613C">
        <w:t>calipers</w:t>
      </w:r>
      <w:proofErr w:type="spellEnd"/>
      <w:r w:rsidR="00FD613C">
        <w:t xml:space="preserve"> by on-board samplers.</w:t>
      </w:r>
      <w:r w:rsidR="00B54EFE">
        <w:t xml:space="preserve"> Though not used directly in the model, shell condition serves as a basis for distinguishing between crab that are moulted in the survey year and </w:t>
      </w:r>
      <w:r w:rsidR="00436673">
        <w:t>those that</w:t>
      </w:r>
      <w:r w:rsidR="00B54EFE">
        <w:t xml:space="preserve"> moulted in previous years. Due to known issues with the consistency of shell condition identification between y</w:t>
      </w:r>
      <w:r w:rsidR="00AB77C3">
        <w:t xml:space="preserve">ears and samplers, </w:t>
      </w:r>
      <w:r w:rsidR="00B54EFE">
        <w:t>s</w:t>
      </w:r>
      <w:r w:rsidR="00AB77C3">
        <w:t>kip-moulters and new matures were</w:t>
      </w:r>
      <w:r w:rsidR="00B54EFE">
        <w:t xml:space="preserve"> estimated </w:t>
      </w:r>
      <w:r w:rsidR="00AB77C3">
        <w:t xml:space="preserve">solely </w:t>
      </w:r>
      <w:r w:rsidR="00B54EFE">
        <w:t>from</w:t>
      </w:r>
      <w:r w:rsidR="00AB77C3">
        <w:t xml:space="preserve"> the model inputs.</w:t>
      </w:r>
    </w:p>
    <w:p w14:paraId="5EBE4800" w14:textId="781CB03E" w:rsidR="00E33DEC" w:rsidRDefault="00FF2897" w:rsidP="00812294">
      <w:r>
        <w:t xml:space="preserve">In addition to the above </w:t>
      </w:r>
      <w:r w:rsidR="007D7A40">
        <w:t xml:space="preserve">grid size </w:t>
      </w:r>
      <w:r>
        <w:t>change</w:t>
      </w:r>
      <w:r w:rsidR="007D7A40">
        <w:t xml:space="preserve"> sampling design</w:t>
      </w:r>
      <w:r>
        <w:t xml:space="preserve">, the survey area was expanded from </w:t>
      </w:r>
      <w:r>
        <w:rPr>
          <w:lang w:val="en-US"/>
        </w:rPr>
        <w:t>~</w:t>
      </w:r>
      <w:r>
        <w:t>44000 km</w:t>
      </w:r>
      <w:r>
        <w:rPr>
          <w:vertAlign w:val="superscript"/>
        </w:rPr>
        <w:t>2</w:t>
      </w:r>
      <w:r>
        <w:t xml:space="preserve"> in 2011 to </w:t>
      </w:r>
      <w:r w:rsidR="007D7A40">
        <w:t>~57800 km</w:t>
      </w:r>
      <w:r w:rsidR="007D7A40">
        <w:rPr>
          <w:vertAlign w:val="superscript"/>
        </w:rPr>
        <w:t>2</w:t>
      </w:r>
      <w:r w:rsidR="007D7A40">
        <w:t xml:space="preserve"> in 2012. Sampling stations remained largely fixed from 2006 to 2011. Entirely new sets of random stations were generated for both the 2012 and 2013 surveys. From 2013 onward, stations were often held fixed from year to year, but the practice of moving stations in response to trawl damage has meant that, as of 2020, almost half of the original survey stations in 2013 have been moved.</w:t>
      </w:r>
      <w:r w:rsidR="00E33DEC">
        <w:t xml:space="preserve"> Three survey vessels have been used from 2006, the first is the CFV Marco-Michel from 2006 to 2012, the second is the CFV Jean Mathieu from 2013 to 2018, and the third is the CFV Avalon Voyager II. </w:t>
      </w:r>
    </w:p>
    <w:p w14:paraId="5B005431" w14:textId="77777777" w:rsidR="00127972" w:rsidRDefault="00127972" w:rsidP="00812294"/>
    <w:p w14:paraId="1F24D139" w14:textId="5ECE8B9C" w:rsidR="00BA09B6" w:rsidRPr="000C0B11" w:rsidRDefault="00BA09B6" w:rsidP="00BA09B6">
      <w:pPr>
        <w:jc w:val="center"/>
        <w:rPr>
          <w:b/>
          <w:sz w:val="28"/>
          <w:szCs w:val="28"/>
        </w:rPr>
      </w:pPr>
      <w:r w:rsidRPr="000C0B11">
        <w:rPr>
          <w:b/>
          <w:sz w:val="28"/>
          <w:szCs w:val="28"/>
        </w:rPr>
        <w:t>MODEL</w:t>
      </w:r>
    </w:p>
    <w:p w14:paraId="79F91022" w14:textId="62ECED33" w:rsidR="004172C7" w:rsidRPr="004172C7" w:rsidRDefault="004172C7" w:rsidP="00812294">
      <w:pPr>
        <w:rPr>
          <w:b/>
        </w:rPr>
      </w:pPr>
      <w:r w:rsidRPr="004172C7">
        <w:rPr>
          <w:b/>
        </w:rPr>
        <w:t>Description:</w:t>
      </w:r>
    </w:p>
    <w:p w14:paraId="19B2AFC3" w14:textId="4A972D7B" w:rsidR="00812294" w:rsidRDefault="00812294" w:rsidP="00812294">
      <w:r>
        <w:t xml:space="preserve">In the literature, benthic stages of snow crab instars are numbered using roman numerals, with I representing the first stage after the </w:t>
      </w:r>
      <w:proofErr w:type="spellStart"/>
      <w:r>
        <w:t>megalopses</w:t>
      </w:r>
      <w:proofErr w:type="spellEnd"/>
      <w:r>
        <w:t xml:space="preserve"> larvae have settled on the bottom and moulted.</w:t>
      </w:r>
      <w:r w:rsidR="00127972">
        <w:t xml:space="preserve"> </w:t>
      </w:r>
      <w:r w:rsidR="00B87C22">
        <w:t xml:space="preserve">For both </w:t>
      </w:r>
      <w:r w:rsidR="00E44B26">
        <w:t>sexes</w:t>
      </w:r>
      <w:r w:rsidR="00B87C22">
        <w:t>, i</w:t>
      </w:r>
      <w:r>
        <w:t xml:space="preserve">nstars I to VIII are considered sexually immature and characterized by high relative growth rates. Adolescence begins with the onset of gonadal development at instar VIII, which is characterized by lower relative growth rates. </w:t>
      </w:r>
      <w:r w:rsidR="00E44B26">
        <w:t>S</w:t>
      </w:r>
      <w:r>
        <w:t>exual maturity</w:t>
      </w:r>
      <w:r w:rsidR="00E44B26">
        <w:t>,</w:t>
      </w:r>
      <w:r>
        <w:t xml:space="preserve"> in the form of a terminal moult</w:t>
      </w:r>
      <w:r w:rsidR="00E44B26">
        <w:t xml:space="preserve"> accompanied by characteristic morphometric changes,</w:t>
      </w:r>
      <w:r>
        <w:t xml:space="preserve"> attained at instars IX or larger. </w:t>
      </w:r>
      <w:r w:rsidR="001A0C27">
        <w:t>The vast majority</w:t>
      </w:r>
      <w:ins w:id="0" w:author="Mikio Moriyasu [6]" w:date="2021-01-26T08:52:00Z">
        <w:r>
          <w:t xml:space="preserve"> </w:t>
        </w:r>
      </w:ins>
      <w:r w:rsidR="001A0C27">
        <w:t xml:space="preserve">of </w:t>
      </w:r>
      <w:r>
        <w:t xml:space="preserve">female snow </w:t>
      </w:r>
      <w:r w:rsidR="001A0C27">
        <w:t>crabs reach</w:t>
      </w:r>
      <w:r>
        <w:t xml:space="preserve"> sexual maturity at instars IX and X. </w:t>
      </w:r>
    </w:p>
    <w:p w14:paraId="7FBFC896" w14:textId="4E0953B4" w:rsidR="00812294" w:rsidRDefault="00812294" w:rsidP="00812294">
      <w:r>
        <w:lastRenderedPageBreak/>
        <w:t xml:space="preserve">Females </w:t>
      </w:r>
      <w:r w:rsidR="00B87C22">
        <w:t>grow</w:t>
      </w:r>
      <w:r w:rsidR="00601FB9">
        <w:t>ing</w:t>
      </w:r>
      <w:r w:rsidR="00B87C22">
        <w:t xml:space="preserve"> to </w:t>
      </w:r>
      <w:r>
        <w:t>instar XI and</w:t>
      </w:r>
      <w:r w:rsidR="00B87C22">
        <w:t xml:space="preserve"> larger</w:t>
      </w:r>
      <w:r>
        <w:t xml:space="preserve"> were</w:t>
      </w:r>
      <w:r w:rsidR="00601FB9">
        <w:t xml:space="preserve"> considered</w:t>
      </w:r>
      <w:r>
        <w:t xml:space="preserve"> </w:t>
      </w:r>
      <w:r w:rsidR="00AD4AB1">
        <w:t xml:space="preserve">as being too rare an occurrence to be </w:t>
      </w:r>
      <w:r>
        <w:t xml:space="preserve">considered in the analysis. Mature male snow crab moult to maturity over a much wider size range, from instars IX to XIII. </w:t>
      </w:r>
      <w:r w:rsidR="00B0296A">
        <w:t>I</w:t>
      </w:r>
      <w:r>
        <w:t>nstar XIV males were considered as relatively rare and not considered in the model. It follows that instar X in females and instar XII in males were the largest adolescent instars.</w:t>
      </w:r>
    </w:p>
    <w:p w14:paraId="218686D2" w14:textId="1D9B9CA3" w:rsidR="00812294" w:rsidRDefault="00770CEB" w:rsidP="00812294">
      <w:r>
        <w:t>Growth in the model is a combination of</w:t>
      </w:r>
      <w:r w:rsidR="00812294">
        <w:t xml:space="preserve"> two </w:t>
      </w:r>
      <w:r>
        <w:t xml:space="preserve">separate </w:t>
      </w:r>
      <w:r w:rsidR="00812294">
        <w:t xml:space="preserve">processes: one which specifies the probability of moulting from one instar to the next, and the other which specifies the predicted increase in size and </w:t>
      </w:r>
      <w:r>
        <w:t>its</w:t>
      </w:r>
      <w:r w:rsidR="00812294">
        <w:t xml:space="preserve"> variation when moulting. </w:t>
      </w:r>
    </w:p>
    <w:p w14:paraId="0B6E05D5" w14:textId="6BBFB2B9" w:rsidR="00812294" w:rsidRDefault="00812294" w:rsidP="00812294">
      <w:r>
        <w:t xml:space="preserve">Two moulting </w:t>
      </w:r>
      <w:r w:rsidR="002D7D31">
        <w:t xml:space="preserve">processes </w:t>
      </w:r>
      <w:r>
        <w:t xml:space="preserve">were considered. </w:t>
      </w:r>
      <w:r w:rsidR="00D43EBE">
        <w:t>Sexual maturation</w:t>
      </w:r>
      <w:r w:rsidR="001104EE">
        <w:t xml:space="preserve"> was modelled as the proportions of </w:t>
      </w:r>
      <w:r w:rsidR="00D43EBE">
        <w:t>crab that undergo the terminal moult to maturity</w:t>
      </w:r>
      <w:r w:rsidR="001104EE">
        <w:t xml:space="preserve"> by instar and year</w:t>
      </w:r>
      <w:r w:rsidR="00D43EBE">
        <w:t xml:space="preserve">. </w:t>
      </w:r>
      <w:r>
        <w:t>Although the probability of moulting to maturity for the largest adolescent instars, i.e. instar IX in females and XII in males, was considered to be 1, instars VIII in females and instars V</w:t>
      </w:r>
      <w:r w:rsidR="008175AC">
        <w:t>III-XI in males show variable proportions</w:t>
      </w:r>
      <w:r>
        <w:t xml:space="preserve"> from year-to-year. </w:t>
      </w:r>
      <w:proofErr w:type="gramStart"/>
      <w:r w:rsidR="008175AC">
        <w:t>S</w:t>
      </w:r>
      <w:r>
        <w:t>k</w:t>
      </w:r>
      <w:r w:rsidR="008175AC">
        <w:t>ip-moulting</w:t>
      </w:r>
      <w:proofErr w:type="gramEnd"/>
      <w:r w:rsidR="008175AC">
        <w:t xml:space="preserve"> was only considered for adolescent males, was similarly modelled by instar and year. M</w:t>
      </w:r>
      <w:r>
        <w:t>oulting was considered to occur annually</w:t>
      </w:r>
      <w:ins w:id="1" w:author="Mikio Moriyasu [7]" w:date="2021-01-26T09:19:00Z">
        <w:r w:rsidR="00601FB9">
          <w:t xml:space="preserve"> </w:t>
        </w:r>
      </w:ins>
      <w:r w:rsidR="008175AC">
        <w:t>all instars.</w:t>
      </w:r>
    </w:p>
    <w:p w14:paraId="62992C08" w14:textId="42DBC564" w:rsidR="0099514B" w:rsidRDefault="008446E2" w:rsidP="0099514B">
      <w:r>
        <w:t xml:space="preserve">Although </w:t>
      </w:r>
      <w:r w:rsidR="004E7592">
        <w:t>the odd instar I, II and III do appear in survey catches, only instar IV crab are present in sufficient amounts to be analyzed by the model</w:t>
      </w:r>
      <w:r w:rsidR="00812294">
        <w:t xml:space="preserve">. </w:t>
      </w:r>
      <w:r w:rsidR="003037E1">
        <w:t>For practical reasons</w:t>
      </w:r>
      <w:r w:rsidR="00812294">
        <w:t xml:space="preserve">, </w:t>
      </w:r>
      <w:r w:rsidR="003F50B6">
        <w:t xml:space="preserve">annual </w:t>
      </w:r>
      <w:r w:rsidR="00812294">
        <w:t xml:space="preserve">recruitment </w:t>
      </w:r>
      <w:r w:rsidR="003F50B6">
        <w:t xml:space="preserve">to the population </w:t>
      </w:r>
      <w:r w:rsidR="00812294">
        <w:t xml:space="preserve">was </w:t>
      </w:r>
      <w:r w:rsidR="00B259FA">
        <w:t xml:space="preserve">defined as </w:t>
      </w:r>
      <w:r w:rsidR="003F50B6">
        <w:t>the</w:t>
      </w:r>
      <w:r w:rsidR="00812294">
        <w:t xml:space="preserve"> </w:t>
      </w:r>
      <w:r w:rsidR="003F50B6">
        <w:t xml:space="preserve">abundance of </w:t>
      </w:r>
      <w:proofErr w:type="gramStart"/>
      <w:r w:rsidR="00812294">
        <w:t>instar</w:t>
      </w:r>
      <w:proofErr w:type="gramEnd"/>
      <w:r w:rsidR="00812294">
        <w:t xml:space="preserve"> IV</w:t>
      </w:r>
      <w:ins w:id="2" w:author="Moriyasu, Mikio" w:date="2021-01-26T09:35:00Z">
        <w:r w:rsidR="003F50B6">
          <w:t>.</w:t>
        </w:r>
      </w:ins>
      <w:r w:rsidR="00812294">
        <w:t xml:space="preserve"> </w:t>
      </w:r>
    </w:p>
    <w:p w14:paraId="5B0C3D45" w14:textId="668A7F75" w:rsidR="00127972" w:rsidRPr="0067493C" w:rsidRDefault="004172C7" w:rsidP="0099514B">
      <w:pPr>
        <w:rPr>
          <w:b/>
          <w:sz w:val="24"/>
          <w:szCs w:val="24"/>
        </w:rPr>
      </w:pPr>
      <w:r>
        <w:rPr>
          <w:b/>
          <w:sz w:val="24"/>
          <w:szCs w:val="24"/>
        </w:rPr>
        <w:t>S</w:t>
      </w:r>
      <w:r w:rsidR="00127972" w:rsidRPr="0067493C">
        <w:rPr>
          <w:b/>
          <w:sz w:val="24"/>
          <w:szCs w:val="24"/>
        </w:rPr>
        <w:t>pecification:</w:t>
      </w:r>
    </w:p>
    <w:p w14:paraId="3C2DB8A6" w14:textId="039B8130" w:rsidR="00127972" w:rsidRPr="00127972" w:rsidRDefault="009C2118" w:rsidP="00127972">
      <w:r>
        <w:t>Mean sizes</w:t>
      </w:r>
      <w:r w:rsidR="00127972" w:rsidRPr="00127972">
        <w:t xml:space="preserve"> for successive instars were defined iteratively as follows, allowing for known differences in growth </w:t>
      </w:r>
      <w:r w:rsidR="008E732B">
        <w:t xml:space="preserve">trends </w:t>
      </w:r>
      <w:r w:rsidR="00127972" w:rsidRPr="00127972">
        <w:t>between immature and adolescent crab:</w:t>
      </w:r>
    </w:p>
    <w:p w14:paraId="41117A8B" w14:textId="3EA70225" w:rsidR="00127972" w:rsidRDefault="0013104B"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imm</m:t>
            </m:r>
          </m:sup>
        </m:sSup>
      </m:oMath>
      <w:r w:rsidR="009C2118">
        <w:t>,</w:t>
      </w:r>
      <w:r w:rsidR="009C2118">
        <w:tab/>
      </w:r>
      <w:proofErr w:type="gramStart"/>
      <w:r w:rsidR="0067493C">
        <w:t>for</w:t>
      </w:r>
      <w:proofErr w:type="gramEnd"/>
      <w:r w:rsidR="0067493C">
        <w:t xml:space="preserve"> </w:t>
      </w:r>
      <m:oMath>
        <m:r>
          <w:rPr>
            <w:rFonts w:ascii="Cambria Math" w:hAnsi="Cambria Math"/>
          </w:rPr>
          <m:t>k</m:t>
        </m:r>
        <m:r>
          <m:rPr>
            <m:sty m:val="p"/>
          </m:rPr>
          <w:rPr>
            <w:rFonts w:ascii="Cambria Math" w:hAnsi="Cambria Math"/>
          </w:rPr>
          <m:t>≤8</m:t>
        </m:r>
      </m:oMath>
    </w:p>
    <w:p w14:paraId="0ADC811B" w14:textId="2622AD0E" w:rsidR="0067493C" w:rsidRDefault="0013104B" w:rsidP="0067493C">
      <w:pPr>
        <w:jc w:val="center"/>
      </w:pPr>
      <m:oMath>
        <m:sSub>
          <m:sSubPr>
            <m:ctrlPr>
              <w:rPr>
                <w:rFonts w:ascii="Cambria Math" w:hAnsi="Cambria Math"/>
              </w:rPr>
            </m:ctrlPr>
          </m:sSubPr>
          <m:e>
            <m:r>
              <w:rPr>
                <w:rFonts w:ascii="Cambria Math" w:hAnsi="Cambria Math"/>
              </w:rPr>
              <m:t>μ</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ado</m:t>
            </m:r>
          </m:sup>
        </m:sSup>
      </m:oMath>
      <w:r w:rsidR="009C2118">
        <w:t>,</w:t>
      </w:r>
      <w:r w:rsidR="009C2118">
        <w:tab/>
      </w:r>
      <w:proofErr w:type="gramStart"/>
      <w:r w:rsidR="0067493C">
        <w:t>for</w:t>
      </w:r>
      <w:proofErr w:type="gramEnd"/>
      <w:r w:rsidR="0067493C">
        <w:t xml:space="preserve"> </w:t>
      </w:r>
      <m:oMath>
        <m:r>
          <w:rPr>
            <w:rFonts w:ascii="Cambria Math" w:hAnsi="Cambria Math"/>
          </w:rPr>
          <m:t>k</m:t>
        </m:r>
        <m:r>
          <m:rPr>
            <m:sty m:val="p"/>
          </m:rPr>
          <w:rPr>
            <w:rFonts w:ascii="Cambria Math" w:hAnsi="Cambria Math"/>
          </w:rPr>
          <m:t>&gt;8</m:t>
        </m:r>
      </m:oMath>
    </w:p>
    <w:p w14:paraId="314668A1" w14:textId="6C2ABBC5" w:rsidR="00127972" w:rsidRPr="00127972" w:rsidRDefault="00127972" w:rsidP="00127972">
      <w:proofErr w:type="gramStart"/>
      <w:r w:rsidRPr="00127972">
        <w:t>where</w:t>
      </w:r>
      <w:proofErr w:type="gramEnd"/>
      <w:r w:rsidRPr="00127972">
        <w:t xml:space="preserve"> </w:t>
      </w:r>
      <m:oMath>
        <m:sSub>
          <m:sSubPr>
            <m:ctrlPr>
              <w:rPr>
                <w:rFonts w:ascii="Cambria Math" w:hAnsi="Cambria Math"/>
              </w:rPr>
            </m:ctrlPr>
          </m:sSubPr>
          <m:e>
            <m:r>
              <w:rPr>
                <w:rFonts w:ascii="Cambria Math" w:hAnsi="Cambria Math"/>
              </w:rPr>
              <m:t>μ</m:t>
            </m:r>
          </m:e>
          <m:sub>
            <m:r>
              <w:rPr>
                <w:rFonts w:ascii="Cambria Math" w:hAnsi="Cambria Math"/>
              </w:rPr>
              <m:t>k</m:t>
            </m:r>
          </m:sub>
        </m:sSub>
      </m:oMath>
      <w:r w:rsidR="0067493C">
        <w:t xml:space="preserve"> </w:t>
      </w:r>
      <w:r w:rsidR="009C2118">
        <w:t xml:space="preserve">is the mean size </w:t>
      </w:r>
      <w:r w:rsidRPr="00127972">
        <w:t xml:space="preserve">for the </w:t>
      </w:r>
      <w:proofErr w:type="spellStart"/>
      <w:r w:rsidR="0067493C" w:rsidRPr="0067493C">
        <w:rPr>
          <w:i/>
        </w:rPr>
        <w:t>k</w:t>
      </w:r>
      <w:r w:rsidR="0067493C" w:rsidRPr="0067493C">
        <w:rPr>
          <w:vertAlign w:val="superscript"/>
        </w:rPr>
        <w:t>th</w:t>
      </w:r>
      <w:proofErr w:type="spellEnd"/>
      <w:r w:rsidR="0067493C">
        <w:t xml:space="preserve"> </w:t>
      </w:r>
      <w:r w:rsidRPr="00127972">
        <w:t xml:space="preserve">instar, </w:t>
      </w:r>
      <m:oMath>
        <m:sSup>
          <m:sSupPr>
            <m:ctrlPr>
              <w:rPr>
                <w:rFonts w:ascii="Cambria Math" w:hAnsi="Cambria Math"/>
                <w:i/>
              </w:rPr>
            </m:ctrlPr>
          </m:sSupPr>
          <m:e>
            <m:r>
              <w:rPr>
                <w:rFonts w:ascii="Cambria Math" w:hAnsi="Cambria Math"/>
              </w:rPr>
              <m:t>α</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β</m:t>
            </m:r>
          </m:e>
          <m:sup>
            <m:r>
              <w:rPr>
                <w:rFonts w:ascii="Cambria Math" w:hAnsi="Cambria Math"/>
              </w:rPr>
              <m:t>imm</m:t>
            </m:r>
          </m:sup>
        </m:sSup>
      </m:oMath>
      <w:r w:rsidRPr="00127972">
        <w:t xml:space="preserve"> are Hiatt slope and intercept parameters, respectively for immature crab, with </w:t>
      </w:r>
      <m:oMath>
        <m:sSup>
          <m:sSupPr>
            <m:ctrlPr>
              <w:rPr>
                <w:rFonts w:ascii="Cambria Math" w:hAnsi="Cambria Math"/>
                <w:i/>
              </w:rPr>
            </m:ctrlPr>
          </m:sSupPr>
          <m:e>
            <m:r>
              <w:rPr>
                <w:rFonts w:ascii="Cambria Math" w:hAnsi="Cambria Math"/>
              </w:rPr>
              <m:t>α</m:t>
            </m:r>
          </m:e>
          <m:sup>
            <m:r>
              <w:rPr>
                <w:rFonts w:ascii="Cambria Math" w:hAnsi="Cambria Math"/>
              </w:rPr>
              <m:t>ado</m:t>
            </m:r>
          </m:sup>
        </m:sSup>
      </m:oMath>
      <w:r w:rsidRPr="00127972">
        <w:t xml:space="preserve"> and </w:t>
      </w:r>
      <m:oMath>
        <m:sSup>
          <m:sSupPr>
            <m:ctrlPr>
              <w:rPr>
                <w:rFonts w:ascii="Cambria Math" w:hAnsi="Cambria Math"/>
                <w:i/>
              </w:rPr>
            </m:ctrlPr>
          </m:sSupPr>
          <m:e>
            <m:r>
              <w:rPr>
                <w:rFonts w:ascii="Cambria Math" w:hAnsi="Cambria Math"/>
              </w:rPr>
              <m:t>β</m:t>
            </m:r>
          </m:e>
          <m:sup>
            <m:r>
              <w:rPr>
                <w:rFonts w:ascii="Cambria Math" w:hAnsi="Cambria Math"/>
              </w:rPr>
              <m:t>ado</m:t>
            </m:r>
          </m:sup>
        </m:sSup>
      </m:oMath>
      <w:r w:rsidRPr="00127972">
        <w:t xml:space="preserve"> being the correspond</w:t>
      </w:r>
      <w:r w:rsidR="009C2118">
        <w:t xml:space="preserve">ing adolescent phase parameters. </w:t>
      </w:r>
      <w:r w:rsidR="008E732B">
        <w:t>Instar standard errors were</w:t>
      </w:r>
      <w:r w:rsidRPr="00127972">
        <w:t xml:space="preserve"> similarly defined, but allow for additional error inflation in the form of two positive parameters </w:t>
      </w:r>
      <m:oMath>
        <m:sSup>
          <m:sSupPr>
            <m:ctrlPr>
              <w:rPr>
                <w:rFonts w:ascii="Cambria Math" w:hAnsi="Cambria Math"/>
                <w:i/>
              </w:rPr>
            </m:ctrlPr>
          </m:sSupPr>
          <m:e>
            <m:r>
              <w:rPr>
                <w:rFonts w:ascii="Cambria Math" w:hAnsi="Cambria Math"/>
              </w:rPr>
              <m:t>γ</m:t>
            </m:r>
          </m:e>
          <m:sup>
            <m:r>
              <w:rPr>
                <w:rFonts w:ascii="Cambria Math" w:hAnsi="Cambria Math"/>
              </w:rPr>
              <m:t>imm</m:t>
            </m:r>
          </m:sup>
        </m:sSup>
      </m:oMath>
      <w:r w:rsidR="0067493C">
        <w:t xml:space="preserve"> and </w:t>
      </w:r>
      <m:oMath>
        <m:sSup>
          <m:sSupPr>
            <m:ctrlPr>
              <w:rPr>
                <w:rFonts w:ascii="Cambria Math" w:hAnsi="Cambria Math"/>
                <w:i/>
              </w:rPr>
            </m:ctrlPr>
          </m:sSupPr>
          <m:e>
            <m:r>
              <w:rPr>
                <w:rFonts w:ascii="Cambria Math" w:hAnsi="Cambria Math"/>
              </w:rPr>
              <m:t>γ</m:t>
            </m:r>
          </m:e>
          <m:sup>
            <m:r>
              <w:rPr>
                <w:rFonts w:ascii="Cambria Math" w:hAnsi="Cambria Math"/>
              </w:rPr>
              <m:t>ado</m:t>
            </m:r>
          </m:sup>
        </m:sSup>
      </m:oMath>
      <w:r w:rsidR="0067493C">
        <w:t>:</w:t>
      </w:r>
    </w:p>
    <w:p w14:paraId="2024C659" w14:textId="445DA1B4" w:rsidR="0067493C" w:rsidRDefault="0013104B"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imm</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imm</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≤8</m:t>
        </m:r>
      </m:oMath>
    </w:p>
    <w:p w14:paraId="6AC3D860" w14:textId="4CB30AF4" w:rsidR="0067493C" w:rsidRDefault="0013104B" w:rsidP="003D2D6B">
      <w:pPr>
        <w:jc w:val="center"/>
      </w:pPr>
      <m:oMath>
        <m:sSub>
          <m:sSubPr>
            <m:ctrlPr>
              <w:rPr>
                <w:rFonts w:ascii="Cambria Math" w:hAnsi="Cambria Math"/>
              </w:rPr>
            </m:ctrlPr>
          </m:sSubPr>
          <m:e>
            <m:r>
              <w:rPr>
                <w:rFonts w:ascii="Cambria Math" w:hAnsi="Cambria Math"/>
              </w:rPr>
              <m:t>σ</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ado</m:t>
            </m:r>
          </m:sup>
        </m:sSup>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ado</m:t>
            </m:r>
          </m:sup>
        </m:sSup>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rsidR="003D2D6B">
        <w:t>,</w:t>
      </w:r>
      <w:r w:rsidR="003D2D6B">
        <w:tab/>
      </w:r>
      <w:proofErr w:type="gramStart"/>
      <w:r w:rsidR="003D2D6B">
        <w:t>for</w:t>
      </w:r>
      <w:proofErr w:type="gramEnd"/>
      <w:r w:rsidR="003D2D6B">
        <w:t xml:space="preserve"> </w:t>
      </w:r>
      <m:oMath>
        <m:r>
          <w:rPr>
            <w:rFonts w:ascii="Cambria Math" w:hAnsi="Cambria Math"/>
          </w:rPr>
          <m:t>k</m:t>
        </m:r>
        <m:r>
          <m:rPr>
            <m:sty m:val="p"/>
          </m:rPr>
          <w:rPr>
            <w:rFonts w:ascii="Cambria Math" w:hAnsi="Cambria Math"/>
          </w:rPr>
          <m:t>&gt;8</m:t>
        </m:r>
      </m:oMath>
    </w:p>
    <w:p w14:paraId="386F38A5" w14:textId="77777777" w:rsidR="00D9484F" w:rsidRPr="00127972" w:rsidRDefault="00D9484F" w:rsidP="00D9484F">
      <w:pPr>
        <w:pStyle w:val="FirstParagraph"/>
        <w:rPr>
          <w:sz w:val="22"/>
          <w:szCs w:val="22"/>
        </w:rPr>
      </w:pPr>
      <w:r w:rsidRPr="00127972">
        <w:rPr>
          <w:sz w:val="22"/>
          <w:szCs w:val="22"/>
        </w:rPr>
        <w:t xml:space="preserve">Growth for mature crab was modified slightly by including an additive term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w:r w:rsidRPr="00127972">
        <w:rPr>
          <w:sz w:val="22"/>
          <w:szCs w:val="22"/>
        </w:rPr>
        <w:t>:</w:t>
      </w:r>
    </w:p>
    <w:p w14:paraId="7B4EBA63" w14:textId="16516878" w:rsidR="008E732B" w:rsidRPr="008E732B" w:rsidRDefault="0013104B" w:rsidP="00D9484F">
      <w:pPr>
        <w:pStyle w:val="BodyText"/>
        <w:rPr>
          <w:rFonts w:eastAsiaTheme="minorEastAsia"/>
          <w:sz w:val="22"/>
          <w:szCs w:val="22"/>
        </w:rPr>
      </w:pPr>
      <m:oMathPara>
        <m:oMath>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mat</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μ</m:t>
              </m:r>
            </m:e>
            <m:sub>
              <m:r>
                <w:rPr>
                  <w:rFonts w:ascii="Cambria Math" w:hAnsi="Cambria Math"/>
                  <w:sz w:val="22"/>
                  <w:szCs w:val="22"/>
                </w:rPr>
                <m:t>k</m:t>
              </m:r>
            </m:sub>
            <m:sup>
              <m:r>
                <w:rPr>
                  <w:rFonts w:ascii="Cambria Math" w:hAnsi="Cambria Math"/>
                  <w:sz w:val="22"/>
                  <w:szCs w:val="22"/>
                </w:rPr>
                <m:t>ado</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oMath>
      </m:oMathPara>
    </w:p>
    <w:p w14:paraId="1B097140" w14:textId="071D0C70" w:rsidR="00E90AC5" w:rsidRPr="000C0B11" w:rsidRDefault="00D9484F" w:rsidP="000C0B11">
      <w:pPr>
        <w:pStyle w:val="FirstParagraph"/>
        <w:rPr>
          <w:sz w:val="22"/>
          <w:szCs w:val="22"/>
        </w:rPr>
      </w:pPr>
      <w:r w:rsidRPr="00127972">
        <w:rPr>
          <w:sz w:val="22"/>
          <w:szCs w:val="22"/>
        </w:rPr>
        <w:t xml:space="preserve">Based on biological considerations, we expect that </w:t>
      </w:r>
      <m:oMath>
        <m:sSub>
          <m:sSubPr>
            <m:ctrlPr>
              <w:rPr>
                <w:rFonts w:ascii="Cambria Math" w:hAnsi="Cambria Math"/>
                <w:sz w:val="22"/>
                <w:szCs w:val="22"/>
              </w:rPr>
            </m:ctrlPr>
          </m:sSubPr>
          <m:e>
            <m:r>
              <w:rPr>
                <w:rFonts w:ascii="Cambria Math" w:hAnsi="Cambria Math"/>
                <w:sz w:val="22"/>
                <w:szCs w:val="22"/>
              </w:rPr>
              <m:t>Δ</m:t>
            </m:r>
          </m:e>
          <m:sub>
            <m:r>
              <w:rPr>
                <w:rFonts w:ascii="Cambria Math" w:hAnsi="Cambria Math"/>
                <w:sz w:val="22"/>
                <w:szCs w:val="22"/>
              </w:rPr>
              <m:t>mat</m:t>
            </m:r>
          </m:sub>
        </m:sSub>
        <m:r>
          <w:rPr>
            <w:rFonts w:ascii="Cambria Math" w:hAnsi="Cambria Math"/>
            <w:sz w:val="22"/>
            <w:szCs w:val="22"/>
          </w:rPr>
          <m:t>&lt;0</m:t>
        </m:r>
      </m:oMath>
      <w:r w:rsidRPr="00127972">
        <w:rPr>
          <w:sz w:val="22"/>
          <w:szCs w:val="22"/>
        </w:rPr>
        <w:t>.</w:t>
      </w:r>
    </w:p>
    <w:p w14:paraId="3161653F" w14:textId="35D061B8" w:rsidR="00E90AC5" w:rsidRDefault="002056BC" w:rsidP="00E90AC5">
      <w:pPr>
        <w:pStyle w:val="FirstParagraph"/>
        <w:rPr>
          <w:sz w:val="22"/>
          <w:szCs w:val="22"/>
        </w:rPr>
      </w:pPr>
      <w:r>
        <w:rPr>
          <w:sz w:val="22"/>
          <w:szCs w:val="22"/>
        </w:rPr>
        <w:t>P</w:t>
      </w:r>
      <w:r w:rsidR="00E90AC5">
        <w:rPr>
          <w:sz w:val="22"/>
          <w:szCs w:val="22"/>
        </w:rPr>
        <w:t>op</w:t>
      </w:r>
      <w:r>
        <w:rPr>
          <w:sz w:val="22"/>
          <w:szCs w:val="22"/>
        </w:rPr>
        <w:t>ulation dynamics equations define the relationships between instars between years. They were based on the following assumptions:</w:t>
      </w:r>
    </w:p>
    <w:p w14:paraId="457E2BD3" w14:textId="61AA6148" w:rsidR="00E90AC5" w:rsidRPr="00127972" w:rsidRDefault="002056BC" w:rsidP="00E90AC5">
      <w:pPr>
        <w:pStyle w:val="Compact"/>
        <w:numPr>
          <w:ilvl w:val="0"/>
          <w:numId w:val="3"/>
        </w:numPr>
        <w:rPr>
          <w:sz w:val="22"/>
          <w:szCs w:val="22"/>
        </w:rPr>
      </w:pPr>
      <w:r>
        <w:rPr>
          <w:sz w:val="22"/>
          <w:szCs w:val="22"/>
        </w:rPr>
        <w:t xml:space="preserve">For each sex, there is a largest adolescent instar at which all </w:t>
      </w:r>
      <w:r w:rsidR="00E90AC5" w:rsidRPr="00127972">
        <w:rPr>
          <w:sz w:val="22"/>
          <w:szCs w:val="22"/>
        </w:rPr>
        <w:t>individuals either skip-</w:t>
      </w:r>
      <w:proofErr w:type="spellStart"/>
      <w:r w:rsidR="00E90AC5" w:rsidRPr="00127972">
        <w:rPr>
          <w:sz w:val="22"/>
          <w:szCs w:val="22"/>
        </w:rPr>
        <w:t>moult</w:t>
      </w:r>
      <w:proofErr w:type="spellEnd"/>
      <w:r w:rsidR="00E90AC5" w:rsidRPr="00127972">
        <w:rPr>
          <w:sz w:val="22"/>
          <w:szCs w:val="22"/>
        </w:rPr>
        <w:t xml:space="preserve"> or </w:t>
      </w:r>
      <w:proofErr w:type="spellStart"/>
      <w:r w:rsidR="00E90AC5" w:rsidRPr="00127972">
        <w:rPr>
          <w:sz w:val="22"/>
          <w:szCs w:val="22"/>
        </w:rPr>
        <w:t>moult</w:t>
      </w:r>
      <w:proofErr w:type="spellEnd"/>
      <w:r w:rsidR="00E90AC5" w:rsidRPr="00127972">
        <w:rPr>
          <w:sz w:val="22"/>
          <w:szCs w:val="22"/>
        </w:rPr>
        <w:t xml:space="preserve"> to maturity the following year.</w:t>
      </w:r>
      <w:r>
        <w:rPr>
          <w:sz w:val="22"/>
          <w:szCs w:val="22"/>
        </w:rPr>
        <w:t xml:space="preserve"> This instar is IX for female crab and XII for male crab.</w:t>
      </w:r>
    </w:p>
    <w:p w14:paraId="2A10317D" w14:textId="10A91FB0" w:rsidR="002056BC" w:rsidRDefault="002056BC" w:rsidP="00E90AC5">
      <w:pPr>
        <w:pStyle w:val="Compact"/>
        <w:numPr>
          <w:ilvl w:val="0"/>
          <w:numId w:val="3"/>
        </w:numPr>
        <w:rPr>
          <w:sz w:val="22"/>
          <w:szCs w:val="22"/>
        </w:rPr>
      </w:pPr>
      <w:r>
        <w:rPr>
          <w:sz w:val="22"/>
          <w:szCs w:val="22"/>
        </w:rPr>
        <w:t>Skip-</w:t>
      </w:r>
      <w:proofErr w:type="spellStart"/>
      <w:r>
        <w:rPr>
          <w:sz w:val="22"/>
          <w:szCs w:val="22"/>
        </w:rPr>
        <w:t>moulting</w:t>
      </w:r>
      <w:proofErr w:type="spellEnd"/>
      <w:r>
        <w:rPr>
          <w:sz w:val="22"/>
          <w:szCs w:val="22"/>
        </w:rPr>
        <w:t xml:space="preserve"> crab only occur in male adolescent crab instars IX or larger.</w:t>
      </w:r>
    </w:p>
    <w:p w14:paraId="14641EC3" w14:textId="4A475DC1" w:rsidR="00E90AC5" w:rsidRPr="00127972" w:rsidRDefault="00E90AC5" w:rsidP="00E90AC5">
      <w:pPr>
        <w:pStyle w:val="Compact"/>
        <w:numPr>
          <w:ilvl w:val="0"/>
          <w:numId w:val="3"/>
        </w:numPr>
        <w:rPr>
          <w:sz w:val="22"/>
          <w:szCs w:val="22"/>
        </w:rPr>
      </w:pPr>
      <w:r w:rsidRPr="00127972">
        <w:rPr>
          <w:sz w:val="22"/>
          <w:szCs w:val="22"/>
        </w:rPr>
        <w:t>Skip-</w:t>
      </w:r>
      <w:proofErr w:type="spellStart"/>
      <w:r w:rsidRPr="00127972">
        <w:rPr>
          <w:sz w:val="22"/>
          <w:szCs w:val="22"/>
        </w:rPr>
        <w:t>moulters</w:t>
      </w:r>
      <w:proofErr w:type="spellEnd"/>
      <w:r w:rsidRPr="00127972">
        <w:rPr>
          <w:sz w:val="22"/>
          <w:szCs w:val="22"/>
        </w:rPr>
        <w:t xml:space="preserve"> </w:t>
      </w:r>
      <w:proofErr w:type="spellStart"/>
      <w:r w:rsidRPr="00127972">
        <w:rPr>
          <w:sz w:val="22"/>
          <w:szCs w:val="22"/>
        </w:rPr>
        <w:t>moult</w:t>
      </w:r>
      <w:proofErr w:type="spellEnd"/>
      <w:r w:rsidRPr="00127972">
        <w:rPr>
          <w:sz w:val="22"/>
          <w:szCs w:val="22"/>
        </w:rPr>
        <w:t xml:space="preserve"> to maturity the following year.</w:t>
      </w:r>
    </w:p>
    <w:p w14:paraId="5AEFAD0E" w14:textId="684FE479" w:rsidR="002056BC" w:rsidRPr="00F743FC" w:rsidRDefault="002056BC" w:rsidP="00E90AC5">
      <w:pPr>
        <w:pStyle w:val="Compact"/>
        <w:numPr>
          <w:ilvl w:val="0"/>
          <w:numId w:val="3"/>
        </w:numPr>
        <w:rPr>
          <w:sz w:val="22"/>
          <w:szCs w:val="22"/>
        </w:rPr>
      </w:pPr>
      <w:r>
        <w:rPr>
          <w:sz w:val="22"/>
          <w:szCs w:val="22"/>
        </w:rPr>
        <w:lastRenderedPageBreak/>
        <w:t>Only instars IX and X constitute matures in female crab, and</w:t>
      </w:r>
      <w:r w:rsidR="00F743FC">
        <w:rPr>
          <w:sz w:val="22"/>
          <w:szCs w:val="22"/>
        </w:rPr>
        <w:t xml:space="preserve"> instars</w:t>
      </w:r>
      <w:r>
        <w:rPr>
          <w:sz w:val="22"/>
          <w:szCs w:val="22"/>
        </w:rPr>
        <w:t xml:space="preserve"> IX, X, XI, XII and XIII in male crab</w:t>
      </w:r>
      <w:r w:rsidR="00E90AC5" w:rsidRPr="00127972">
        <w:rPr>
          <w:sz w:val="22"/>
          <w:szCs w:val="22"/>
        </w:rPr>
        <w:t>.</w:t>
      </w:r>
    </w:p>
    <w:p w14:paraId="39AA8BFF" w14:textId="77777777" w:rsidR="00E90AC5" w:rsidRDefault="00E90AC5" w:rsidP="00E90AC5">
      <w:pPr>
        <w:pStyle w:val="BodyText"/>
        <w:rPr>
          <w:sz w:val="22"/>
          <w:szCs w:val="22"/>
        </w:rPr>
      </w:pPr>
      <w:r w:rsidRPr="00127972">
        <w:rPr>
          <w:sz w:val="22"/>
          <w:szCs w:val="22"/>
        </w:rPr>
        <w:t xml:space="preserve">With </w:t>
      </w:r>
      <m:oMath>
        <m:r>
          <w:rPr>
            <w:rFonts w:ascii="Cambria Math" w:hAnsi="Cambria Math"/>
            <w:sz w:val="22"/>
            <w:szCs w:val="22"/>
          </w:rPr>
          <m:t>y</m:t>
        </m:r>
      </m:oMath>
      <w:r w:rsidRPr="00127972">
        <w:rPr>
          <w:sz w:val="22"/>
          <w:szCs w:val="22"/>
        </w:rPr>
        <w:t xml:space="preserve"> indxing the survey year and </w:t>
      </w:r>
      <m:oMath>
        <m:r>
          <w:rPr>
            <w:rFonts w:ascii="Cambria Math" w:hAnsi="Cambria Math"/>
            <w:sz w:val="22"/>
            <w:szCs w:val="22"/>
          </w:rPr>
          <m:t>k</m:t>
        </m:r>
      </m:oMath>
      <w:r w:rsidRPr="00127972">
        <w:rPr>
          <w:sz w:val="22"/>
          <w:szCs w:val="22"/>
        </w:rPr>
        <w:t xml:space="preserve"> indexing the instar, the population dynamics equations are as follows:</w:t>
      </w:r>
    </w:p>
    <w:p w14:paraId="616C21EF" w14:textId="77777777" w:rsidR="000C0B11" w:rsidRPr="00127972" w:rsidRDefault="000C0B11" w:rsidP="00E90AC5">
      <w:pPr>
        <w:pStyle w:val="BodyText"/>
        <w:rPr>
          <w:sz w:val="22"/>
          <w:szCs w:val="22"/>
        </w:rPr>
      </w:pPr>
    </w:p>
    <w:p w14:paraId="5EC98655" w14:textId="72690C76" w:rsidR="00E90AC5" w:rsidRPr="000C0B11" w:rsidRDefault="0013104B" w:rsidP="00E90AC5">
      <w:pPr>
        <w:pStyle w:val="BodyText"/>
        <w:rPr>
          <w:rFonts w:eastAsiaTheme="minorEastAsia"/>
          <w:sz w:val="22"/>
          <w:szCs w:val="22"/>
        </w:rPr>
      </w:pPr>
      <m:oMathPara>
        <m:oMathParaPr>
          <m:jc m:val="center"/>
        </m:oMathParaPr>
        <m:oMath>
          <m:m>
            <m:mPr>
              <m:plcHide m:val="1"/>
              <m:mcs>
                <m:mc>
                  <m:mcPr>
                    <m:count m:val="1"/>
                    <m:mcJc m:val="right"/>
                  </m:mcPr>
                </m:mc>
                <m:mc>
                  <m:mcPr>
                    <m:count m:val="1"/>
                    <m:mcJc m:val="left"/>
                  </m:mcPr>
                </m:mc>
              </m:mcs>
              <m:ctrlPr>
                <w:rPr>
                  <w:rFonts w:ascii="Cambria Math" w:hAnsi="Cambria Math"/>
                  <w:sz w:val="22"/>
                  <w:szCs w:val="22"/>
                </w:rPr>
              </m:ctrlPr>
            </m:mP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e>
                </m:d>
                <m:r>
                  <w:rPr>
                    <w:rFonts w:ascii="Cambria Math" w:hAnsi="Cambria Math"/>
                    <w:sz w:val="22"/>
                    <w:szCs w:val="22"/>
                  </w:rPr>
                  <m:t xml:space="preserve"> × </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skip</m:t>
                        </m:r>
                      </m:sup>
                    </m:sSubSup>
                  </m:e>
                </m:d>
                <m:r>
                  <w:rPr>
                    <w:rFonts w:ascii="Cambria Math" w:hAnsi="Cambria Math"/>
                    <w:sz w:val="22"/>
                    <w:szCs w:val="22"/>
                  </w:rPr>
                  <m:t xml:space="preserve"> × </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e>
                </m:d>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e>
                </m:d>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 xml:space="preserve"> p</m:t>
                    </m:r>
                  </m:e>
                  <m:sub>
                    <m:r>
                      <w:rPr>
                        <w:rFonts w:ascii="Cambria Math" w:hAnsi="Cambria Math"/>
                        <w:sz w:val="22"/>
                        <w:szCs w:val="22"/>
                      </w:rPr>
                      <m:t>k-1</m:t>
                    </m:r>
                  </m:sub>
                  <m:sup>
                    <m:r>
                      <w:rPr>
                        <w:rFonts w:ascii="Cambria Math" w:hAnsi="Cambria Math"/>
                        <w:sz w:val="22"/>
                        <w:szCs w:val="22"/>
                      </w:rPr>
                      <m:t>skp</m:t>
                    </m:r>
                  </m:sup>
                </m:sSubSup>
                <m:r>
                  <w:rPr>
                    <w:rFonts w:ascii="Cambria Math" w:hAnsi="Cambria Math"/>
                    <w:sz w:val="22"/>
                    <w:szCs w:val="22"/>
                  </w:rPr>
                  <m:t xml:space="preserve">  × </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e>
                </m:d>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imm</m:t>
                    </m:r>
                  </m:sup>
                </m:sSubSup>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e>
                </m:d>
                <m:r>
                  <w:rPr>
                    <w:rFonts w:ascii="Cambria Math" w:hAnsi="Cambria Math"/>
                    <w:sz w:val="22"/>
                    <w:szCs w:val="22"/>
                  </w:rPr>
                  <m:t xml:space="preserve"> × </m:t>
                </m:r>
                <m:d>
                  <m:dPr>
                    <m:begChr m:val="["/>
                    <m:endChr m:val="]"/>
                    <m:ctrlPr>
                      <w:rPr>
                        <w:rFonts w:ascii="Cambria Math" w:hAnsi="Cambria Math"/>
                        <w:sz w:val="22"/>
                        <w:szCs w:val="22"/>
                      </w:rPr>
                    </m:ctrlPr>
                  </m:dPr>
                  <m:e>
                    <m:d>
                      <m:dPr>
                        <m:ctrlPr>
                          <w:rPr>
                            <w:rFonts w:ascii="Cambria Math" w:hAnsi="Cambria Math"/>
                            <w:i/>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m:t>
                            </m:r>
                          </m:sub>
                          <m:sup>
                            <m:r>
                              <w:rPr>
                                <w:rFonts w:ascii="Cambria Math" w:hAnsi="Cambria Math"/>
                                <w:sz w:val="22"/>
                                <w:szCs w:val="22"/>
                              </w:rPr>
                              <m:t>skp</m:t>
                            </m:r>
                          </m:sup>
                        </m:sSubSup>
                      </m:e>
                    </m:d>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k-1,y-1</m:t>
                        </m:r>
                      </m:sub>
                      <m:sup>
                        <m:r>
                          <w:rPr>
                            <w:rFonts w:ascii="Cambria Math" w:hAnsi="Cambria Math"/>
                            <w:sz w:val="22"/>
                            <w:szCs w:val="22"/>
                          </w:rPr>
                          <m:t>mat</m:t>
                        </m:r>
                      </m:sup>
                    </m:sSubSup>
                    <m:r>
                      <w:rPr>
                        <w:rFonts w:ascii="Cambria Math" w:hAnsi="Cambria Math"/>
                        <w:sz w:val="22"/>
                        <w:szCs w:val="22"/>
                      </w:rPr>
                      <m:t xml:space="preserve"> ×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imm</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k-1,y-1</m:t>
                        </m:r>
                      </m:sub>
                      <m:sup>
                        <m:r>
                          <w:rPr>
                            <w:rFonts w:ascii="Cambria Math" w:hAnsi="Cambria Math"/>
                            <w:sz w:val="22"/>
                            <w:szCs w:val="22"/>
                          </w:rPr>
                          <m:t>skip</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e>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e>
                </m:d>
                <m:r>
                  <w:rPr>
                    <w:rFonts w:ascii="Cambria Math" w:hAnsi="Cambria Math"/>
                    <w:sz w:val="22"/>
                    <w:szCs w:val="22"/>
                  </w:rPr>
                  <m:t xml:space="preserve"> × </m:t>
                </m:r>
                <m:d>
                  <m:dPr>
                    <m:begChr m:val="["/>
                    <m:endChr m:val="]"/>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k,y-1</m:t>
                        </m:r>
                      </m:sub>
                      <m:sup>
                        <m:r>
                          <w:rPr>
                            <w:rFonts w:ascii="Cambria Math" w:hAnsi="Cambria Math"/>
                            <w:sz w:val="22"/>
                            <w:szCs w:val="22"/>
                          </w:rPr>
                          <m:t>res</m:t>
                        </m:r>
                      </m:sup>
                    </m:sSubSup>
                  </m:e>
                </m:d>
              </m:e>
            </m:mr>
            <m:mr>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e>
              <m:e>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e>
            </m:mr>
          </m:m>
        </m:oMath>
      </m:oMathPara>
    </w:p>
    <w:p w14:paraId="0C5EB6E1" w14:textId="77777777" w:rsidR="000C0B11" w:rsidRPr="00127972" w:rsidRDefault="000C0B11" w:rsidP="00E90AC5">
      <w:pPr>
        <w:pStyle w:val="BodyText"/>
        <w:rPr>
          <w:sz w:val="22"/>
          <w:szCs w:val="22"/>
        </w:rPr>
      </w:pPr>
    </w:p>
    <w:p w14:paraId="717ACF00" w14:textId="6A488CD5" w:rsidR="00E90AC5" w:rsidRPr="004172C7" w:rsidRDefault="00E90AC5" w:rsidP="004172C7">
      <w:pPr>
        <w:pStyle w:val="FirstParagraph"/>
        <w:rPr>
          <w:sz w:val="22"/>
          <w:szCs w:val="22"/>
        </w:rPr>
      </w:pPr>
      <w:proofErr w:type="gramStart"/>
      <w:r w:rsidRPr="00127972">
        <w:rPr>
          <w:sz w:val="22"/>
          <w:szCs w:val="22"/>
        </w:rPr>
        <w:t>with</w:t>
      </w:r>
      <w:proofErr w:type="gramEnd"/>
      <w:r w:rsidRPr="00127972">
        <w:rPr>
          <w:sz w:val="22"/>
          <w:szCs w:val="22"/>
        </w:rPr>
        <w:t xml:space="preserve"> the superscripts </w:t>
      </w:r>
      <m:oMath>
        <m:r>
          <w:rPr>
            <w:rFonts w:ascii="Cambria Math" w:hAnsi="Cambria Math"/>
            <w:sz w:val="22"/>
            <w:szCs w:val="22"/>
          </w:rPr>
          <m:t>imm</m:t>
        </m:r>
      </m:oMath>
      <w:r w:rsidRPr="00127972">
        <w:rPr>
          <w:sz w:val="22"/>
          <w:szCs w:val="22"/>
        </w:rPr>
        <w:t xml:space="preserve"> representing regular immatures, </w:t>
      </w:r>
      <m:oMath>
        <m:r>
          <w:rPr>
            <w:rFonts w:ascii="Cambria Math" w:hAnsi="Cambria Math"/>
            <w:sz w:val="22"/>
            <w:szCs w:val="22"/>
          </w:rPr>
          <m:t>skip</m:t>
        </m:r>
      </m:oMath>
      <w:r w:rsidRPr="00127972">
        <w:rPr>
          <w:sz w:val="22"/>
          <w:szCs w:val="22"/>
        </w:rPr>
        <w:t xml:space="preserve"> representing immatures which have skipped the previous moult, </w:t>
      </w:r>
      <m:oMath>
        <m:r>
          <w:rPr>
            <w:rFonts w:ascii="Cambria Math" w:hAnsi="Cambria Math"/>
            <w:sz w:val="22"/>
            <w:szCs w:val="22"/>
          </w:rPr>
          <m:t>rec</m:t>
        </m:r>
      </m:oMath>
      <w:r w:rsidRPr="00127972">
        <w:rPr>
          <w:sz w:val="22"/>
          <w:szCs w:val="22"/>
        </w:rPr>
        <w:t xml:space="preserve"> representing new mature recruits, </w:t>
      </w:r>
      <m:oMath>
        <m:r>
          <w:rPr>
            <w:rFonts w:ascii="Cambria Math" w:hAnsi="Cambria Math"/>
            <w:sz w:val="22"/>
            <w:szCs w:val="22"/>
          </w:rPr>
          <m:t>res</m:t>
        </m:r>
      </m:oMath>
      <w:r w:rsidRPr="00127972">
        <w:rPr>
          <w:sz w:val="22"/>
          <w:szCs w:val="22"/>
        </w:rPr>
        <w:t xml:space="preserve"> representing residuals </w:t>
      </w:r>
      <w:r w:rsidR="00C076C0">
        <w:rPr>
          <w:sz w:val="22"/>
          <w:szCs w:val="22"/>
        </w:rPr>
        <w:t xml:space="preserve">(i.e. old-shelled) </w:t>
      </w:r>
      <w:r w:rsidRPr="00127972">
        <w:rPr>
          <w:sz w:val="22"/>
          <w:szCs w:val="22"/>
        </w:rPr>
        <w:t xml:space="preserve">matures and </w:t>
      </w:r>
      <m:oMath>
        <m:r>
          <w:rPr>
            <w:rFonts w:ascii="Cambria Math" w:hAnsi="Cambria Math"/>
            <w:sz w:val="22"/>
            <w:szCs w:val="22"/>
          </w:rPr>
          <m:t>mat</m:t>
        </m:r>
      </m:oMath>
      <w:r w:rsidRPr="00127972">
        <w:rPr>
          <w:sz w:val="22"/>
          <w:szCs w:val="22"/>
        </w:rPr>
        <w:t xml:space="preserve"> representing all matures, i.e. the sum of recruits and residuals.</w:t>
      </w:r>
      <w:r w:rsidR="004A0F0C">
        <w:rPr>
          <w:sz w:val="22"/>
          <w:szCs w:val="22"/>
        </w:rPr>
        <w:t xml:space="preserve"> </w:t>
      </w:r>
      <w:r w:rsidR="004A0F0C" w:rsidRPr="00067753">
        <w:rPr>
          <w:b/>
          <w:sz w:val="22"/>
          <w:szCs w:val="22"/>
        </w:rPr>
        <w:t xml:space="preserve">Table </w:t>
      </w:r>
      <w:r w:rsidR="00292607">
        <w:rPr>
          <w:b/>
          <w:sz w:val="22"/>
          <w:szCs w:val="22"/>
        </w:rPr>
        <w:t>1</w:t>
      </w:r>
      <w:r w:rsidR="004A0F0C">
        <w:rPr>
          <w:sz w:val="22"/>
          <w:szCs w:val="22"/>
        </w:rPr>
        <w:t xml:space="preserve"> shows a summary of the variables used in the population dynamics equations.</w:t>
      </w:r>
    </w:p>
    <w:p w14:paraId="0F642053" w14:textId="2B487E8A" w:rsidR="00E90AC5" w:rsidRPr="00127972" w:rsidRDefault="00E90AC5" w:rsidP="00E90AC5">
      <w:pPr>
        <w:pStyle w:val="BodyText"/>
        <w:rPr>
          <w:sz w:val="22"/>
          <w:szCs w:val="22"/>
        </w:rPr>
      </w:pPr>
      <w:r w:rsidRPr="00127972">
        <w:rPr>
          <w:b/>
          <w:sz w:val="22"/>
          <w:szCs w:val="22"/>
        </w:rPr>
        <w:t xml:space="preserve">Table </w:t>
      </w:r>
      <w:r w:rsidR="00292607">
        <w:rPr>
          <w:b/>
          <w:sz w:val="22"/>
          <w:szCs w:val="22"/>
        </w:rPr>
        <w:t>1</w:t>
      </w:r>
      <w:r w:rsidRPr="00127972">
        <w:rPr>
          <w:sz w:val="22"/>
          <w:szCs w:val="22"/>
        </w:rPr>
        <w:t xml:space="preserve">: </w:t>
      </w:r>
      <w:r w:rsidR="000C0B11">
        <w:rPr>
          <w:sz w:val="22"/>
          <w:szCs w:val="22"/>
        </w:rPr>
        <w:t>Descriptions of p</w:t>
      </w:r>
      <w:r w:rsidRPr="00127972">
        <w:rPr>
          <w:sz w:val="22"/>
          <w:szCs w:val="22"/>
        </w:rPr>
        <w:t xml:space="preserve">opulation model </w:t>
      </w:r>
      <w:r w:rsidR="000C0B11">
        <w:rPr>
          <w:sz w:val="22"/>
          <w:szCs w:val="22"/>
        </w:rPr>
        <w:t>variables</w:t>
      </w:r>
      <w:r w:rsidRPr="00127972">
        <w:rPr>
          <w:sz w:val="22"/>
          <w:szCs w:val="22"/>
        </w:rPr>
        <w:t>.</w:t>
      </w:r>
    </w:p>
    <w:tbl>
      <w:tblPr>
        <w:tblStyle w:val="Table"/>
        <w:tblW w:w="3144" w:type="pct"/>
        <w:jc w:val="center"/>
        <w:tblLook w:val="07E0" w:firstRow="1" w:lastRow="1" w:firstColumn="1" w:lastColumn="1" w:noHBand="1" w:noVBand="1"/>
      </w:tblPr>
      <w:tblGrid>
        <w:gridCol w:w="981"/>
        <w:gridCol w:w="5040"/>
      </w:tblGrid>
      <w:tr w:rsidR="000C0B11" w:rsidRPr="00127972" w14:paraId="3E265269" w14:textId="77777777" w:rsidTr="000C0B11">
        <w:trPr>
          <w:trHeight w:val="355"/>
          <w:jc w:val="center"/>
        </w:trPr>
        <w:tc>
          <w:tcPr>
            <w:tcW w:w="0" w:type="auto"/>
            <w:tcBorders>
              <w:bottom w:val="single" w:sz="12" w:space="0" w:color="auto"/>
            </w:tcBorders>
            <w:vAlign w:val="bottom"/>
          </w:tcPr>
          <w:p w14:paraId="0F38C43B" w14:textId="77777777" w:rsidR="00E90AC5" w:rsidRPr="00127972" w:rsidRDefault="00E90AC5" w:rsidP="00E90AC5">
            <w:pPr>
              <w:pStyle w:val="Compact"/>
              <w:jc w:val="center"/>
              <w:rPr>
                <w:sz w:val="22"/>
                <w:szCs w:val="22"/>
              </w:rPr>
            </w:pPr>
            <w:r w:rsidRPr="00127972">
              <w:rPr>
                <w:sz w:val="22"/>
                <w:szCs w:val="22"/>
              </w:rPr>
              <w:t>Variable</w:t>
            </w:r>
          </w:p>
        </w:tc>
        <w:tc>
          <w:tcPr>
            <w:tcW w:w="0" w:type="auto"/>
            <w:tcBorders>
              <w:bottom w:val="single" w:sz="12" w:space="0" w:color="auto"/>
            </w:tcBorders>
            <w:vAlign w:val="bottom"/>
          </w:tcPr>
          <w:p w14:paraId="0FCCC821" w14:textId="77777777" w:rsidR="00E90AC5" w:rsidRPr="00127972" w:rsidRDefault="00E90AC5" w:rsidP="00E90AC5">
            <w:pPr>
              <w:pStyle w:val="Compact"/>
              <w:rPr>
                <w:sz w:val="22"/>
                <w:szCs w:val="22"/>
              </w:rPr>
            </w:pPr>
            <w:r w:rsidRPr="00127972">
              <w:rPr>
                <w:sz w:val="22"/>
                <w:szCs w:val="22"/>
              </w:rPr>
              <w:t>Description</w:t>
            </w:r>
          </w:p>
        </w:tc>
      </w:tr>
      <w:tr w:rsidR="000C0B11" w:rsidRPr="00127972" w14:paraId="4033644F" w14:textId="77777777" w:rsidTr="000C0B11">
        <w:trPr>
          <w:trHeight w:val="449"/>
          <w:jc w:val="center"/>
        </w:trPr>
        <w:tc>
          <w:tcPr>
            <w:tcW w:w="0" w:type="auto"/>
            <w:tcBorders>
              <w:top w:val="single" w:sz="12" w:space="0" w:color="auto"/>
            </w:tcBorders>
          </w:tcPr>
          <w:p w14:paraId="5F34575D" w14:textId="77777777" w:rsidR="00E90AC5" w:rsidRPr="00127972" w:rsidRDefault="0013104B"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m:oMathPara>
          </w:p>
        </w:tc>
        <w:tc>
          <w:tcPr>
            <w:tcW w:w="0" w:type="auto"/>
            <w:tcBorders>
              <w:top w:val="single" w:sz="12" w:space="0" w:color="auto"/>
            </w:tcBorders>
          </w:tcPr>
          <w:p w14:paraId="76088717" w14:textId="77777777" w:rsidR="00E90AC5" w:rsidRPr="00127972" w:rsidRDefault="00E90AC5" w:rsidP="00E90AC5">
            <w:pPr>
              <w:pStyle w:val="Compact"/>
              <w:rPr>
                <w:sz w:val="22"/>
                <w:szCs w:val="22"/>
              </w:rPr>
            </w:pPr>
            <w:r w:rsidRPr="00127972">
              <w:rPr>
                <w:sz w:val="22"/>
                <w:szCs w:val="22"/>
              </w:rPr>
              <w:t>Population number of immature crab.</w:t>
            </w:r>
          </w:p>
        </w:tc>
      </w:tr>
      <w:tr w:rsidR="000C0B11" w:rsidRPr="00127972" w14:paraId="073AA6D9" w14:textId="77777777" w:rsidTr="000C0B11">
        <w:trPr>
          <w:trHeight w:val="449"/>
          <w:jc w:val="center"/>
        </w:trPr>
        <w:tc>
          <w:tcPr>
            <w:tcW w:w="0" w:type="auto"/>
          </w:tcPr>
          <w:p w14:paraId="0E9BF45B" w14:textId="77777777" w:rsidR="00E90AC5" w:rsidRPr="00127972" w:rsidRDefault="0013104B"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0FFA0FBE" w14:textId="4C451741" w:rsidR="00E90AC5" w:rsidRPr="00127972" w:rsidRDefault="00E90AC5" w:rsidP="000C0B11">
            <w:pPr>
              <w:pStyle w:val="Compact"/>
              <w:rPr>
                <w:sz w:val="22"/>
                <w:szCs w:val="22"/>
              </w:rPr>
            </w:pPr>
            <w:r w:rsidRPr="00127972">
              <w:rPr>
                <w:sz w:val="22"/>
                <w:szCs w:val="22"/>
              </w:rPr>
              <w:t>Populati</w:t>
            </w:r>
            <w:r w:rsidR="000C0B11">
              <w:rPr>
                <w:sz w:val="22"/>
                <w:szCs w:val="22"/>
              </w:rPr>
              <w:t>on number skip-</w:t>
            </w:r>
            <w:proofErr w:type="spellStart"/>
            <w:r w:rsidRPr="00127972">
              <w:rPr>
                <w:sz w:val="22"/>
                <w:szCs w:val="22"/>
              </w:rPr>
              <w:t>moult</w:t>
            </w:r>
            <w:r w:rsidR="000C0B11">
              <w:rPr>
                <w:sz w:val="22"/>
                <w:szCs w:val="22"/>
              </w:rPr>
              <w:t>ers</w:t>
            </w:r>
            <w:proofErr w:type="spellEnd"/>
            <w:r w:rsidRPr="00127972">
              <w:rPr>
                <w:sz w:val="22"/>
                <w:szCs w:val="22"/>
              </w:rPr>
              <w:t>.</w:t>
            </w:r>
          </w:p>
        </w:tc>
      </w:tr>
      <w:tr w:rsidR="000C0B11" w:rsidRPr="00127972" w14:paraId="00A50D0D" w14:textId="77777777" w:rsidTr="000C0B11">
        <w:trPr>
          <w:trHeight w:val="449"/>
          <w:jc w:val="center"/>
        </w:trPr>
        <w:tc>
          <w:tcPr>
            <w:tcW w:w="0" w:type="auto"/>
          </w:tcPr>
          <w:p w14:paraId="701F767F" w14:textId="77777777" w:rsidR="00E90AC5" w:rsidRPr="00127972" w:rsidRDefault="0013104B"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m:oMathPara>
          </w:p>
        </w:tc>
        <w:tc>
          <w:tcPr>
            <w:tcW w:w="0" w:type="auto"/>
          </w:tcPr>
          <w:p w14:paraId="0211D1AA" w14:textId="77777777" w:rsidR="00E90AC5" w:rsidRPr="00127972" w:rsidRDefault="00E90AC5" w:rsidP="00E90AC5">
            <w:pPr>
              <w:pStyle w:val="Compact"/>
              <w:rPr>
                <w:sz w:val="22"/>
                <w:szCs w:val="22"/>
              </w:rPr>
            </w:pPr>
            <w:r w:rsidRPr="00127972">
              <w:rPr>
                <w:sz w:val="22"/>
                <w:szCs w:val="22"/>
              </w:rPr>
              <w:t>Population number of new mature recruits.</w:t>
            </w:r>
          </w:p>
        </w:tc>
      </w:tr>
      <w:tr w:rsidR="000C0B11" w:rsidRPr="00127972" w14:paraId="0454B9EB" w14:textId="77777777" w:rsidTr="000C0B11">
        <w:trPr>
          <w:trHeight w:val="449"/>
          <w:jc w:val="center"/>
        </w:trPr>
        <w:tc>
          <w:tcPr>
            <w:tcW w:w="0" w:type="auto"/>
          </w:tcPr>
          <w:p w14:paraId="56F2583B" w14:textId="77777777" w:rsidR="00E90AC5" w:rsidRPr="00127972" w:rsidRDefault="0013104B"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m:oMathPara>
          </w:p>
        </w:tc>
        <w:tc>
          <w:tcPr>
            <w:tcW w:w="0" w:type="auto"/>
          </w:tcPr>
          <w:p w14:paraId="2A2FBC3A" w14:textId="5BA08AAC" w:rsidR="00E90AC5" w:rsidRPr="00127972" w:rsidRDefault="00E90AC5" w:rsidP="000C0B11">
            <w:pPr>
              <w:pStyle w:val="Compact"/>
              <w:rPr>
                <w:sz w:val="22"/>
                <w:szCs w:val="22"/>
              </w:rPr>
            </w:pPr>
            <w:r w:rsidRPr="00127972">
              <w:rPr>
                <w:sz w:val="22"/>
                <w:szCs w:val="22"/>
              </w:rPr>
              <w:t>Population number of old mature residuals.</w:t>
            </w:r>
          </w:p>
        </w:tc>
      </w:tr>
      <w:tr w:rsidR="000C0B11" w:rsidRPr="00127972" w14:paraId="456937AE" w14:textId="77777777" w:rsidTr="000C0B11">
        <w:trPr>
          <w:trHeight w:val="449"/>
          <w:jc w:val="center"/>
        </w:trPr>
        <w:tc>
          <w:tcPr>
            <w:tcW w:w="0" w:type="auto"/>
          </w:tcPr>
          <w:p w14:paraId="416D0C5E" w14:textId="77777777" w:rsidR="00E90AC5" w:rsidRPr="00127972" w:rsidRDefault="0013104B"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Pr>
          <w:p w14:paraId="0F803B22" w14:textId="77777777" w:rsidR="00E90AC5" w:rsidRPr="00127972" w:rsidRDefault="00E90AC5" w:rsidP="00E90AC5">
            <w:pPr>
              <w:pStyle w:val="Compact"/>
              <w:rPr>
                <w:sz w:val="22"/>
                <w:szCs w:val="22"/>
              </w:rPr>
            </w:pPr>
            <w:r w:rsidRPr="00127972">
              <w:rPr>
                <w:sz w:val="22"/>
                <w:szCs w:val="22"/>
              </w:rPr>
              <w:t>Population number of total mature crab.</w:t>
            </w:r>
          </w:p>
        </w:tc>
      </w:tr>
      <w:tr w:rsidR="000C0B11" w:rsidRPr="00127972" w14:paraId="4967D94D" w14:textId="77777777" w:rsidTr="000C0B11">
        <w:trPr>
          <w:trHeight w:val="449"/>
          <w:jc w:val="center"/>
        </w:trPr>
        <w:tc>
          <w:tcPr>
            <w:tcW w:w="0" w:type="auto"/>
          </w:tcPr>
          <w:p w14:paraId="7089EE1E" w14:textId="77777777" w:rsidR="00E90AC5" w:rsidRPr="00127972" w:rsidRDefault="0013104B"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imm</m:t>
                    </m:r>
                  </m:sup>
                </m:sSup>
              </m:oMath>
            </m:oMathPara>
          </w:p>
        </w:tc>
        <w:tc>
          <w:tcPr>
            <w:tcW w:w="0" w:type="auto"/>
          </w:tcPr>
          <w:p w14:paraId="7680E1EB" w14:textId="054F0146"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immature crab </w:t>
            </w:r>
            <w:r>
              <w:rPr>
                <w:sz w:val="22"/>
                <w:szCs w:val="22"/>
              </w:rPr>
              <w:t>mortality.</w:t>
            </w:r>
          </w:p>
        </w:tc>
      </w:tr>
      <w:tr w:rsidR="000C0B11" w:rsidRPr="00127972" w14:paraId="33353A8E" w14:textId="77777777" w:rsidTr="000C0B11">
        <w:trPr>
          <w:trHeight w:val="449"/>
          <w:jc w:val="center"/>
        </w:trPr>
        <w:tc>
          <w:tcPr>
            <w:tcW w:w="0" w:type="auto"/>
          </w:tcPr>
          <w:p w14:paraId="30082C3A" w14:textId="77777777" w:rsidR="00E90AC5" w:rsidRPr="00127972" w:rsidRDefault="0013104B" w:rsidP="00E90AC5">
            <w:pPr>
              <w:pStyle w:val="Compact"/>
              <w:jc w:val="center"/>
              <w:rPr>
                <w:sz w:val="22"/>
                <w:szCs w:val="22"/>
              </w:rPr>
            </w:pPr>
            <m:oMathPara>
              <m:oMath>
                <m:sSup>
                  <m:sSupPr>
                    <m:ctrlPr>
                      <w:rPr>
                        <w:rFonts w:ascii="Cambria Math" w:hAnsi="Cambria Math"/>
                        <w:sz w:val="22"/>
                        <w:szCs w:val="22"/>
                      </w:rPr>
                    </m:ctrlPr>
                  </m:sSupPr>
                  <m:e>
                    <m:r>
                      <w:rPr>
                        <w:rFonts w:ascii="Cambria Math" w:hAnsi="Cambria Math"/>
                        <w:sz w:val="22"/>
                        <w:szCs w:val="22"/>
                      </w:rPr>
                      <m:t>M</m:t>
                    </m:r>
                  </m:e>
                  <m:sup>
                    <m:r>
                      <w:rPr>
                        <w:rFonts w:ascii="Cambria Math" w:hAnsi="Cambria Math"/>
                        <w:sz w:val="22"/>
                        <w:szCs w:val="22"/>
                      </w:rPr>
                      <m:t>mat</m:t>
                    </m:r>
                  </m:sup>
                </m:sSup>
              </m:oMath>
            </m:oMathPara>
          </w:p>
        </w:tc>
        <w:tc>
          <w:tcPr>
            <w:tcW w:w="0" w:type="auto"/>
          </w:tcPr>
          <w:p w14:paraId="44956AF6" w14:textId="6116AF00" w:rsidR="00E90AC5" w:rsidRPr="00127972" w:rsidRDefault="000C0B11" w:rsidP="000C0B11">
            <w:pPr>
              <w:pStyle w:val="Compact"/>
              <w:rPr>
                <w:sz w:val="22"/>
                <w:szCs w:val="22"/>
              </w:rPr>
            </w:pPr>
            <w:r>
              <w:rPr>
                <w:sz w:val="22"/>
                <w:szCs w:val="22"/>
              </w:rPr>
              <w:t>P</w:t>
            </w:r>
            <w:r w:rsidR="00E90AC5" w:rsidRPr="00127972">
              <w:rPr>
                <w:sz w:val="22"/>
                <w:szCs w:val="22"/>
              </w:rPr>
              <w:t xml:space="preserve">roportion of mature crab </w:t>
            </w:r>
            <w:r>
              <w:rPr>
                <w:sz w:val="22"/>
                <w:szCs w:val="22"/>
              </w:rPr>
              <w:t>mortality.</w:t>
            </w:r>
          </w:p>
        </w:tc>
      </w:tr>
      <w:tr w:rsidR="000C0B11" w:rsidRPr="00127972" w14:paraId="48F56549" w14:textId="77777777" w:rsidTr="000C0B11">
        <w:trPr>
          <w:trHeight w:val="449"/>
          <w:jc w:val="center"/>
        </w:trPr>
        <w:tc>
          <w:tcPr>
            <w:tcW w:w="0" w:type="auto"/>
          </w:tcPr>
          <w:p w14:paraId="1C14359A" w14:textId="77777777" w:rsidR="00E90AC5" w:rsidRPr="00127972" w:rsidRDefault="0013104B"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skip</m:t>
                    </m:r>
                  </m:sup>
                </m:sSubSup>
              </m:oMath>
            </m:oMathPara>
          </w:p>
        </w:tc>
        <w:tc>
          <w:tcPr>
            <w:tcW w:w="0" w:type="auto"/>
          </w:tcPr>
          <w:p w14:paraId="4E590A85" w14:textId="1BC405FD" w:rsidR="00E90AC5" w:rsidRPr="00127972" w:rsidRDefault="000C0B11" w:rsidP="00E90AC5">
            <w:pPr>
              <w:pStyle w:val="Compact"/>
              <w:rPr>
                <w:sz w:val="22"/>
                <w:szCs w:val="22"/>
              </w:rPr>
            </w:pPr>
            <w:r>
              <w:rPr>
                <w:sz w:val="22"/>
                <w:szCs w:val="22"/>
              </w:rPr>
              <w:t>P</w:t>
            </w:r>
            <w:r w:rsidR="00E90AC5" w:rsidRPr="00127972">
              <w:rPr>
                <w:sz w:val="22"/>
                <w:szCs w:val="22"/>
              </w:rPr>
              <w:t xml:space="preserve">roportion of immature </w:t>
            </w:r>
            <w:proofErr w:type="gramStart"/>
            <w:r w:rsidR="00E90AC5" w:rsidRPr="00127972">
              <w:rPr>
                <w:sz w:val="22"/>
                <w:szCs w:val="22"/>
              </w:rPr>
              <w:t>crab which</w:t>
            </w:r>
            <w:proofErr w:type="gramEnd"/>
            <w:r w:rsidR="00E90AC5" w:rsidRPr="00127972">
              <w:rPr>
                <w:sz w:val="22"/>
                <w:szCs w:val="22"/>
              </w:rPr>
              <w:t xml:space="preserve"> skip a </w:t>
            </w:r>
            <w:proofErr w:type="spellStart"/>
            <w:r w:rsidR="00E90AC5" w:rsidRPr="00127972">
              <w:rPr>
                <w:sz w:val="22"/>
                <w:szCs w:val="22"/>
              </w:rPr>
              <w:t>moult</w:t>
            </w:r>
            <w:proofErr w:type="spellEnd"/>
            <w:r w:rsidR="00E90AC5" w:rsidRPr="00127972">
              <w:rPr>
                <w:sz w:val="22"/>
                <w:szCs w:val="22"/>
              </w:rPr>
              <w:t>.</w:t>
            </w:r>
          </w:p>
        </w:tc>
      </w:tr>
      <w:tr w:rsidR="000C0B11" w:rsidRPr="00127972" w14:paraId="067F3135" w14:textId="77777777" w:rsidTr="000C0B11">
        <w:trPr>
          <w:trHeight w:val="449"/>
          <w:jc w:val="center"/>
        </w:trPr>
        <w:tc>
          <w:tcPr>
            <w:tcW w:w="0" w:type="auto"/>
            <w:tcBorders>
              <w:bottom w:val="single" w:sz="4" w:space="0" w:color="auto"/>
            </w:tcBorders>
          </w:tcPr>
          <w:p w14:paraId="093B7A9D" w14:textId="77777777" w:rsidR="00E90AC5" w:rsidRPr="00127972" w:rsidRDefault="0013104B" w:rsidP="00E90AC5">
            <w:pPr>
              <w:pStyle w:val="Compact"/>
              <w:jc w:val="center"/>
              <w:rPr>
                <w:sz w:val="22"/>
                <w:szCs w:val="22"/>
              </w:rPr>
            </w:pPr>
            <m:oMathPara>
              <m:oMath>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k,y</m:t>
                    </m:r>
                  </m:sub>
                  <m:sup>
                    <m:r>
                      <w:rPr>
                        <w:rFonts w:ascii="Cambria Math" w:hAnsi="Cambria Math"/>
                        <w:sz w:val="22"/>
                        <w:szCs w:val="22"/>
                      </w:rPr>
                      <m:t>mat</m:t>
                    </m:r>
                  </m:sup>
                </m:sSubSup>
              </m:oMath>
            </m:oMathPara>
          </w:p>
        </w:tc>
        <w:tc>
          <w:tcPr>
            <w:tcW w:w="0" w:type="auto"/>
            <w:tcBorders>
              <w:bottom w:val="single" w:sz="4" w:space="0" w:color="auto"/>
            </w:tcBorders>
          </w:tcPr>
          <w:p w14:paraId="49DB8B63" w14:textId="3F79BCBB" w:rsidR="00E90AC5" w:rsidRPr="00127972" w:rsidRDefault="000C0B11" w:rsidP="00E90AC5">
            <w:pPr>
              <w:pStyle w:val="Compact"/>
              <w:rPr>
                <w:sz w:val="22"/>
                <w:szCs w:val="22"/>
              </w:rPr>
            </w:pPr>
            <w:r>
              <w:rPr>
                <w:sz w:val="22"/>
                <w:szCs w:val="22"/>
              </w:rPr>
              <w:t>Proportion of immature crab that</w:t>
            </w:r>
            <w:r w:rsidR="00E90AC5" w:rsidRPr="00127972">
              <w:rPr>
                <w:sz w:val="22"/>
                <w:szCs w:val="22"/>
              </w:rPr>
              <w:t xml:space="preserve"> </w:t>
            </w:r>
            <w:proofErr w:type="spellStart"/>
            <w:r w:rsidR="00E90AC5" w:rsidRPr="00127972">
              <w:rPr>
                <w:sz w:val="22"/>
                <w:szCs w:val="22"/>
              </w:rPr>
              <w:t>moult</w:t>
            </w:r>
            <w:proofErr w:type="spellEnd"/>
            <w:r w:rsidR="00E90AC5" w:rsidRPr="00127972">
              <w:rPr>
                <w:sz w:val="22"/>
                <w:szCs w:val="22"/>
              </w:rPr>
              <w:t xml:space="preserve"> to maturity.</w:t>
            </w:r>
          </w:p>
        </w:tc>
      </w:tr>
    </w:tbl>
    <w:p w14:paraId="544A6FC7" w14:textId="77777777" w:rsidR="00E90AC5" w:rsidRDefault="00E90AC5" w:rsidP="00E90AC5">
      <w:pPr>
        <w:pStyle w:val="BodyText"/>
      </w:pPr>
    </w:p>
    <w:p w14:paraId="6FDA3E83" w14:textId="77777777" w:rsidR="00F743FC" w:rsidRDefault="00F743FC" w:rsidP="00F743FC">
      <w:pPr>
        <w:pStyle w:val="BodyText"/>
        <w:rPr>
          <w:sz w:val="22"/>
          <w:szCs w:val="22"/>
        </w:rPr>
      </w:pPr>
      <w:r w:rsidRPr="00127972">
        <w:rPr>
          <w:sz w:val="22"/>
          <w:szCs w:val="22"/>
        </w:rPr>
        <w:t>Th</w:t>
      </w:r>
      <w:r>
        <w:rPr>
          <w:sz w:val="22"/>
          <w:szCs w:val="22"/>
        </w:rPr>
        <w:t>e selectivity function is size</w:t>
      </w:r>
      <w:r w:rsidRPr="00127972">
        <w:rPr>
          <w:sz w:val="22"/>
          <w:szCs w:val="22"/>
        </w:rPr>
        <w:t>-based</w:t>
      </w:r>
      <w:r>
        <w:rPr>
          <w:sz w:val="22"/>
          <w:szCs w:val="22"/>
        </w:rPr>
        <w:t xml:space="preserve"> and follows a logistic equation of the type:</w:t>
      </w:r>
    </w:p>
    <w:p w14:paraId="12AC1CD1" w14:textId="0AB54F62" w:rsidR="00F743FC" w:rsidRPr="008D79E2" w:rsidRDefault="00F743FC" w:rsidP="00067753">
      <w:pPr>
        <w:pStyle w:val="BodyText"/>
        <w:jc w:val="center"/>
        <w:rPr>
          <w:rFonts w:eastAsiaTheme="minorEastAsia"/>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r>
                <m:rPr>
                  <m:sty m:val="p"/>
                </m:rPr>
                <w:rPr>
                  <w:rFonts w:ascii="Cambria Math" w:hAnsi="Cambria Math"/>
                  <w:sz w:val="22"/>
                  <w:szCs w:val="22"/>
                </w:rPr>
                <m:t>exp⁡</m:t>
              </m:r>
              <m:r>
                <w:rPr>
                  <w:rFonts w:ascii="Cambria Math" w:hAnsi="Cambria Math"/>
                  <w:sz w:val="22"/>
                  <w:szCs w:val="22"/>
                </w:rPr>
                <m:t>(-m(x-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r>
                <w:rPr>
                  <w:rFonts w:ascii="Cambria Math" w:hAnsi="Cambria Math"/>
                  <w:sz w:val="22"/>
                  <w:szCs w:val="22"/>
                </w:rPr>
                <m:t>))</m:t>
              </m:r>
            </m:den>
          </m:f>
        </m:oMath>
      </m:oMathPara>
    </w:p>
    <w:p w14:paraId="14F63208" w14:textId="5EF5792C" w:rsidR="008D79E2" w:rsidRPr="00067753" w:rsidRDefault="008D79E2" w:rsidP="008D79E2">
      <w:pPr>
        <w:pStyle w:val="BodyText"/>
        <w:rPr>
          <w:sz w:val="22"/>
          <w:szCs w:val="22"/>
        </w:rPr>
      </w:pPr>
      <w:proofErr w:type="gramStart"/>
      <w:r>
        <w:rPr>
          <w:rFonts w:eastAsiaTheme="minorEastAsia"/>
          <w:sz w:val="22"/>
          <w:szCs w:val="22"/>
        </w:rPr>
        <w:t>where</w:t>
      </w:r>
      <w:proofErr w:type="gramEnd"/>
      <w:r>
        <w:rPr>
          <w:rFonts w:eastAsiaTheme="minorEastAsia"/>
          <w:sz w:val="22"/>
          <w:szCs w:val="22"/>
        </w:rPr>
        <w:t xml:space="preserve"> </w:t>
      </w:r>
      <m:oMath>
        <m:r>
          <w:rPr>
            <w:rFonts w:ascii="Cambria Math" w:hAnsi="Cambria Math"/>
            <w:sz w:val="22"/>
            <w:szCs w:val="22"/>
          </w:rPr>
          <m:t>m</m:t>
        </m:r>
      </m:oMath>
      <w:r>
        <w:rPr>
          <w:rFonts w:eastAsiaTheme="minorEastAsia"/>
          <w:sz w:val="22"/>
          <w:szCs w:val="22"/>
        </w:rPr>
        <w:t xml:space="preserve"> is a scale parameter and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50%</m:t>
            </m:r>
          </m:sub>
        </m:sSub>
      </m:oMath>
      <w:r>
        <w:rPr>
          <w:rFonts w:eastAsiaTheme="minorEastAsia"/>
          <w:sz w:val="22"/>
          <w:szCs w:val="22"/>
        </w:rPr>
        <w:t xml:space="preserve"> is the size at 50% of maximum </w:t>
      </w:r>
      <w:proofErr w:type="spellStart"/>
      <w:r>
        <w:rPr>
          <w:rFonts w:eastAsiaTheme="minorEastAsia"/>
          <w:sz w:val="22"/>
          <w:szCs w:val="22"/>
        </w:rPr>
        <w:t>catchability</w:t>
      </w:r>
      <w:proofErr w:type="spellEnd"/>
      <w:r>
        <w:rPr>
          <w:rFonts w:eastAsiaTheme="minorEastAsia"/>
          <w:sz w:val="22"/>
          <w:szCs w:val="22"/>
        </w:rPr>
        <w:t>.</w:t>
      </w:r>
    </w:p>
    <w:p w14:paraId="24E0BFF8" w14:textId="6E7D16DC" w:rsidR="00D9484F" w:rsidRDefault="009C072C" w:rsidP="00D9484F">
      <w:pPr>
        <w:pStyle w:val="BodyText"/>
        <w:rPr>
          <w:sz w:val="22"/>
          <w:szCs w:val="22"/>
        </w:rPr>
      </w:pPr>
      <w:r>
        <w:rPr>
          <w:sz w:val="22"/>
          <w:szCs w:val="22"/>
        </w:rPr>
        <w:lastRenderedPageBreak/>
        <w:t xml:space="preserve">Instar sizes were assumed </w:t>
      </w:r>
      <w:r w:rsidR="009C2118" w:rsidRPr="009C072C">
        <w:rPr>
          <w:sz w:val="22"/>
          <w:szCs w:val="22"/>
        </w:rPr>
        <w:t>to follow a Gaussian dis</w:t>
      </w:r>
      <w:r>
        <w:rPr>
          <w:sz w:val="22"/>
          <w:szCs w:val="22"/>
        </w:rPr>
        <w:t xml:space="preserve">tribution curve with above-described </w:t>
      </w:r>
      <w:r w:rsidR="009C2118" w:rsidRPr="009C072C">
        <w:rPr>
          <w:sz w:val="22"/>
          <w:szCs w:val="22"/>
        </w:rPr>
        <w:t xml:space="preserve">mean and error. </w:t>
      </w:r>
      <w:r w:rsidR="00C33B10">
        <w:rPr>
          <w:sz w:val="22"/>
          <w:szCs w:val="22"/>
        </w:rPr>
        <w:t>The predicted abundance for a given size and year was defined as:</w:t>
      </w:r>
    </w:p>
    <w:p w14:paraId="32F8BD26" w14:textId="77777777" w:rsidR="000C0B11" w:rsidRPr="00127972" w:rsidRDefault="000C0B11" w:rsidP="00D9484F">
      <w:pPr>
        <w:pStyle w:val="BodyText"/>
        <w:rPr>
          <w:sz w:val="22"/>
          <w:szCs w:val="22"/>
        </w:rPr>
      </w:pPr>
    </w:p>
    <w:p w14:paraId="5D3150D4" w14:textId="2DA66A1D" w:rsidR="00D9484F" w:rsidRPr="00C33B10" w:rsidRDefault="0013104B" w:rsidP="00D9484F">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7D24AD2D" w14:textId="588DC1F4" w:rsidR="00C33B10" w:rsidRPr="00C33B10" w:rsidRDefault="0013104B" w:rsidP="00C33B10">
      <w:pPr>
        <w:pStyle w:val="BodyText"/>
        <w:rPr>
          <w:rFonts w:eastAsiaTheme="minorEastAsia"/>
          <w:sz w:val="22"/>
          <w:szCs w:val="22"/>
        </w:rPr>
      </w:pPr>
      <m:oMathPara>
        <m:oMathParaPr>
          <m:jc m:val="center"/>
        </m:oMathParaPr>
        <m:oMath>
          <m:sSubSup>
            <m:sSubSupPr>
              <m:ctrlPr>
                <w:rPr>
                  <w:rFonts w:ascii="Cambria Math" w:hAnsi="Cambria Math"/>
                  <w:i/>
                  <w:sz w:val="22"/>
                  <w:szCs w:val="22"/>
                </w:rPr>
              </m:ctrlPr>
            </m:sSubSupPr>
            <m:e>
              <m:r>
                <w:rPr>
                  <w:rFonts w:ascii="Cambria Math" w:hAnsi="Cambria Math"/>
                  <w:sz w:val="22"/>
                  <w:szCs w:val="22"/>
                </w:rPr>
                <m:t>δ</m:t>
              </m:r>
            </m:e>
            <m:sub>
              <m:r>
                <w:rPr>
                  <w:rFonts w:ascii="Cambria Math" w:hAnsi="Cambria Math"/>
                  <w:sz w:val="22"/>
                  <w:szCs w:val="22"/>
                </w:rPr>
                <m:t>y</m:t>
              </m:r>
            </m:sub>
            <m:sup>
              <m:r>
                <w:rPr>
                  <w:rFonts w:ascii="Cambria Math" w:hAnsi="Cambria Math"/>
                  <w:sz w:val="22"/>
                  <w:szCs w:val="22"/>
                </w:rPr>
                <m:t>mat</m:t>
              </m:r>
            </m:sup>
          </m:sSub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k=4</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e>
          </m:nary>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r>
            <w:rPr>
              <w:rFonts w:ascii="Cambria Math" w:hAnsi="Cambria Math"/>
              <w:sz w:val="22"/>
              <w:szCs w:val="22"/>
            </w:rPr>
            <m:t>)ϕ</m:t>
          </m:r>
          <m:d>
            <m:dPr>
              <m:ctrlPr>
                <w:rPr>
                  <w:rFonts w:ascii="Cambria Math" w:hAnsi="Cambria Math"/>
                  <w:sz w:val="22"/>
                  <w:szCs w:val="22"/>
                </w:rPr>
              </m:ctrlPr>
            </m:dPr>
            <m:e>
              <m:r>
                <w:rPr>
                  <w:rFonts w:ascii="Cambria Math" w:hAnsi="Cambria Math"/>
                  <w:sz w:val="22"/>
                  <w:szCs w:val="22"/>
                </w:rPr>
                <m:t>x|</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k</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k</m:t>
                  </m:r>
                </m:sub>
                <m:sup>
                  <m:r>
                    <w:rPr>
                      <w:rFonts w:ascii="Cambria Math" w:hAnsi="Cambria Math"/>
                      <w:sz w:val="22"/>
                      <w:szCs w:val="22"/>
                    </w:rPr>
                    <m:t>2</m:t>
                  </m:r>
                </m:sup>
              </m:sSubSup>
            </m:e>
          </m:d>
        </m:oMath>
      </m:oMathPara>
    </w:p>
    <w:p w14:paraId="6441A6F6" w14:textId="77777777" w:rsidR="00C33B10" w:rsidRPr="00127972" w:rsidRDefault="00C33B10" w:rsidP="00D9484F">
      <w:pPr>
        <w:pStyle w:val="BodyText"/>
        <w:rPr>
          <w:sz w:val="22"/>
          <w:szCs w:val="22"/>
        </w:rPr>
      </w:pPr>
    </w:p>
    <w:p w14:paraId="68B32C41" w14:textId="7A423ABD" w:rsidR="00067753" w:rsidRPr="00067753" w:rsidRDefault="00D9484F" w:rsidP="00067753">
      <w:pPr>
        <w:pStyle w:val="FirstParagraph"/>
        <w:rPr>
          <w:sz w:val="22"/>
          <w:szCs w:val="22"/>
        </w:rPr>
      </w:pPr>
      <w:proofErr w:type="gramStart"/>
      <w:r w:rsidRPr="00127972">
        <w:rPr>
          <w:sz w:val="22"/>
          <w:szCs w:val="22"/>
        </w:rPr>
        <w:t>where</w:t>
      </w:r>
      <w:proofErr w:type="gramEnd"/>
      <w:r w:rsidRPr="00127972">
        <w:rPr>
          <w:sz w:val="22"/>
          <w:szCs w:val="22"/>
        </w:rPr>
        <w:t xml:space="preserve"> </w:t>
      </w:r>
      <m:oMath>
        <m:r>
          <w:rPr>
            <w:rFonts w:ascii="Cambria Math" w:hAnsi="Cambria Math"/>
            <w:sz w:val="22"/>
            <w:szCs w:val="22"/>
          </w:rPr>
          <m:t>k</m:t>
        </m:r>
      </m:oMath>
      <w:r w:rsidR="00C33B10">
        <w:rPr>
          <w:sz w:val="22"/>
          <w:szCs w:val="22"/>
        </w:rPr>
        <w:t xml:space="preserve"> indexes instar</w:t>
      </w:r>
      <w:r w:rsidRPr="00127972">
        <w:rPr>
          <w:sz w:val="22"/>
          <w:szCs w:val="22"/>
        </w:rPr>
        <w:t xml:space="preserve">, </w:t>
      </w:r>
      <m:oMath>
        <m:r>
          <w:rPr>
            <w:rFonts w:ascii="Cambria Math" w:hAnsi="Cambria Math"/>
            <w:sz w:val="22"/>
            <w:szCs w:val="22"/>
          </w:rPr>
          <m:t>x</m:t>
        </m:r>
      </m:oMath>
      <w:r w:rsidRPr="00127972">
        <w:rPr>
          <w:sz w:val="22"/>
          <w:szCs w:val="22"/>
        </w:rPr>
        <w:t xml:space="preserve"> represents crab size</w:t>
      </w:r>
      <w:r w:rsidR="00C33B10">
        <w:rPr>
          <w:rFonts w:eastAsiaTheme="minorEastAsia"/>
          <w:sz w:val="22"/>
          <w:szCs w:val="22"/>
        </w:rPr>
        <w:t xml:space="preserve">, </w:t>
      </w:r>
      <m:oMath>
        <m:r>
          <w:rPr>
            <w:rFonts w:ascii="Cambria Math" w:hAnsi="Cambria Math"/>
            <w:sz w:val="22"/>
            <w:szCs w:val="22"/>
          </w:rPr>
          <m:t>ϕ</m:t>
        </m:r>
      </m:oMath>
      <w:r w:rsidR="00C33B10">
        <w:rPr>
          <w:rFonts w:eastAsiaTheme="minorEastAsia"/>
          <w:sz w:val="22"/>
          <w:szCs w:val="22"/>
        </w:rPr>
        <w:t xml:space="preserve"> is the Gaussian probability density function, and </w:t>
      </w:r>
      <w:r w:rsidR="008224DA">
        <w:rPr>
          <w:rFonts w:eastAsiaTheme="minorEastAsia"/>
          <w:sz w:val="22"/>
          <w:szCs w:val="22"/>
        </w:rPr>
        <w:t>the quantities</w:t>
      </w:r>
      <w:r w:rsidR="00C33B10">
        <w:rPr>
          <w:rFonts w:eastAsiaTheme="minorEastAsia"/>
          <w:sz w:val="22"/>
          <w:szCs w:val="22"/>
        </w:rPr>
        <w:t xml:space="preserve"> </w:t>
      </w:r>
      <m:oMath>
        <m: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imm</m:t>
            </m:r>
          </m:sup>
        </m:sSubSup>
      </m:oMath>
      <w:r w:rsidRPr="00127972">
        <w:rPr>
          <w:sz w:val="22"/>
          <w:szCs w:val="22"/>
        </w:rPr>
        <w:t xml:space="preserve"> </w:t>
      </w:r>
      <w:r w:rsidR="00C33B10">
        <w:rPr>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skp</m:t>
            </m:r>
          </m:sup>
        </m:sSubSup>
      </m:oMath>
      <w:r w:rsidR="00C33B10">
        <w:rPr>
          <w:rFonts w:eastAsiaTheme="minorEastAsia"/>
          <w:sz w:val="22"/>
          <w:szCs w:val="22"/>
        </w:rPr>
        <w:t xml:space="preserve">,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rec</m:t>
            </m:r>
          </m:sup>
        </m:sSubSup>
      </m:oMath>
      <w:r w:rsidR="00C33B10">
        <w:rPr>
          <w:rFonts w:eastAsiaTheme="minorEastAsia"/>
          <w:sz w:val="22"/>
          <w:szCs w:val="22"/>
        </w:rPr>
        <w:t xml:space="preserve">,  and </w:t>
      </w:r>
      <m:oMath>
        <m:sSubSup>
          <m:sSubSupPr>
            <m:ctrlPr>
              <w:rPr>
                <w:rFonts w:ascii="Cambria Math" w:hAnsi="Cambria Math"/>
                <w:sz w:val="22"/>
                <w:szCs w:val="22"/>
              </w:rPr>
            </m:ctrlPr>
          </m:sSubSupPr>
          <m:e>
            <m:r>
              <w:rPr>
                <w:rFonts w:ascii="Cambria Math" w:hAnsi="Cambria Math"/>
                <w:sz w:val="22"/>
                <w:szCs w:val="22"/>
              </w:rPr>
              <m:t>n</m:t>
            </m:r>
          </m:e>
          <m:sub>
            <m:r>
              <w:rPr>
                <w:rFonts w:ascii="Cambria Math" w:hAnsi="Cambria Math"/>
                <w:sz w:val="22"/>
                <w:szCs w:val="22"/>
              </w:rPr>
              <m:t>k,y</m:t>
            </m:r>
          </m:sub>
          <m:sup>
            <m:r>
              <w:rPr>
                <w:rFonts w:ascii="Cambria Math" w:hAnsi="Cambria Math"/>
                <w:sz w:val="22"/>
                <w:szCs w:val="22"/>
              </w:rPr>
              <m:t>res</m:t>
            </m:r>
          </m:sup>
        </m:sSubSup>
      </m:oMath>
      <w:r w:rsidR="00C33B10">
        <w:rPr>
          <w:rFonts w:eastAsiaTheme="minorEastAsia"/>
          <w:sz w:val="22"/>
          <w:szCs w:val="22"/>
        </w:rPr>
        <w:t xml:space="preserve"> </w:t>
      </w:r>
      <w:r w:rsidRPr="00127972">
        <w:rPr>
          <w:sz w:val="22"/>
          <w:szCs w:val="22"/>
        </w:rPr>
        <w:t xml:space="preserve">are </w:t>
      </w:r>
      <w:r w:rsidR="008224DA">
        <w:rPr>
          <w:sz w:val="22"/>
          <w:szCs w:val="22"/>
        </w:rPr>
        <w:t>population estimates of immature crab, skip-</w:t>
      </w:r>
      <w:proofErr w:type="spellStart"/>
      <w:r w:rsidR="008224DA">
        <w:rPr>
          <w:sz w:val="22"/>
          <w:szCs w:val="22"/>
        </w:rPr>
        <w:t>moulted</w:t>
      </w:r>
      <w:proofErr w:type="spellEnd"/>
      <w:r w:rsidR="008224DA">
        <w:rPr>
          <w:sz w:val="22"/>
          <w:szCs w:val="22"/>
        </w:rPr>
        <w:t xml:space="preserve"> immature crab, mature recruitment and old-shelled matures, respectively. </w:t>
      </w:r>
    </w:p>
    <w:p w14:paraId="3CB5A8A8" w14:textId="4A3BA49A" w:rsidR="00067753" w:rsidRPr="00093718" w:rsidRDefault="00067753" w:rsidP="00067753">
      <w:pPr>
        <w:pStyle w:val="BodyText"/>
        <w:rPr>
          <w:sz w:val="22"/>
          <w:szCs w:val="22"/>
        </w:rPr>
      </w:pPr>
      <w:r w:rsidRPr="00093718">
        <w:rPr>
          <w:sz w:val="22"/>
          <w:szCs w:val="22"/>
        </w:rPr>
        <w:t xml:space="preserve">The likelihood function for the observed counts were treated as Poisson random </w:t>
      </w:r>
      <w:proofErr w:type="spellStart"/>
      <w:r w:rsidRPr="00093718">
        <w:rPr>
          <w:sz w:val="22"/>
          <w:szCs w:val="22"/>
        </w:rPr>
        <w:t>variates</w:t>
      </w:r>
      <w:proofErr w:type="spellEnd"/>
      <w:r w:rsidRPr="00093718">
        <w:rPr>
          <w:sz w:val="22"/>
          <w:szCs w:val="22"/>
        </w:rPr>
        <w:t>:</w:t>
      </w:r>
    </w:p>
    <w:p w14:paraId="02370EF2" w14:textId="54B8528C" w:rsidR="00067753" w:rsidRDefault="0013104B" w:rsidP="00067753">
      <w:pPr>
        <w:pStyle w:val="BodyText"/>
      </w:pPr>
      <m:oMathPara>
        <m:oMath>
          <m:sSubSup>
            <m:sSubSupPr>
              <m:ctrlPr>
                <w:rPr>
                  <w:rFonts w:ascii="Cambria Math" w:hAnsi="Cambria Math"/>
                  <w:i/>
                  <w:sz w:val="22"/>
                  <w:szCs w:val="22"/>
                </w:rPr>
              </m:ctrlPr>
            </m:sSubSup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i,y</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 xml:space="preserve"> ~ Pois(δ</m:t>
              </m:r>
            </m:e>
            <m:sub>
              <m:r>
                <w:rPr>
                  <w:rFonts w:ascii="Cambria Math" w:hAnsi="Cambria Math"/>
                  <w:sz w:val="22"/>
                  <w:szCs w:val="22"/>
                </w:rPr>
                <m:t>y</m:t>
              </m:r>
            </m:sub>
            <m:sup>
              <m:r>
                <w:rPr>
                  <w:rFonts w:ascii="Cambria Math" w:hAnsi="Cambria Math"/>
                  <w:sz w:val="22"/>
                  <w:szCs w:val="22"/>
                </w:rPr>
                <m:t>imm</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oMath>
      </m:oMathPara>
    </w:p>
    <w:p w14:paraId="6D269590" w14:textId="77777777" w:rsidR="00067753" w:rsidRDefault="00067753" w:rsidP="00067753">
      <w:pPr>
        <w:pStyle w:val="BodyText"/>
      </w:pPr>
    </w:p>
    <w:p w14:paraId="148CED9A" w14:textId="77777777" w:rsidR="00067753" w:rsidRPr="00067753" w:rsidRDefault="00067753" w:rsidP="00067753">
      <w:pPr>
        <w:pStyle w:val="BodyText"/>
      </w:pPr>
    </w:p>
    <w:p w14:paraId="63891011" w14:textId="77777777" w:rsidR="00D9484F" w:rsidRDefault="00D9484F" w:rsidP="00D9484F">
      <w:r w:rsidRPr="00127972">
        <w:br w:type="page"/>
      </w:r>
    </w:p>
    <w:p w14:paraId="171151CC" w14:textId="77777777" w:rsidR="0099514B" w:rsidRDefault="0099514B" w:rsidP="0099514B"/>
    <w:p w14:paraId="70781998" w14:textId="4A7ADA3F" w:rsidR="00D0424B" w:rsidRPr="008D79E2" w:rsidRDefault="00D0424B" w:rsidP="00D0424B">
      <w:pPr>
        <w:jc w:val="center"/>
        <w:rPr>
          <w:b/>
          <w:sz w:val="28"/>
          <w:szCs w:val="28"/>
        </w:rPr>
      </w:pPr>
      <w:r w:rsidRPr="008D79E2">
        <w:rPr>
          <w:b/>
          <w:sz w:val="28"/>
          <w:szCs w:val="28"/>
        </w:rPr>
        <w:t>RESULTS</w:t>
      </w:r>
    </w:p>
    <w:p w14:paraId="4670E788" w14:textId="6697B416" w:rsidR="004172C7" w:rsidRPr="000F77DB" w:rsidRDefault="00D342A3" w:rsidP="00D0424B">
      <w:pPr>
        <w:rPr>
          <w:b/>
          <w:sz w:val="24"/>
          <w:szCs w:val="24"/>
        </w:rPr>
      </w:pPr>
      <w:r w:rsidRPr="000F77DB">
        <w:rPr>
          <w:b/>
          <w:sz w:val="24"/>
          <w:szCs w:val="24"/>
        </w:rPr>
        <w:t>Females:</w:t>
      </w:r>
    </w:p>
    <w:p w14:paraId="2B798091" w14:textId="77777777" w:rsidR="00756022" w:rsidRDefault="00756022" w:rsidP="00756022">
      <w:pPr>
        <w:rPr>
          <w:b/>
        </w:rPr>
      </w:pPr>
      <w:r>
        <w:rPr>
          <w:b/>
        </w:rPr>
        <w:t xml:space="preserve">Mortality: </w:t>
      </w:r>
    </w:p>
    <w:p w14:paraId="6F4614F6" w14:textId="0B9AD32E" w:rsidR="00756022" w:rsidRPr="00D342A3" w:rsidRDefault="00756022" w:rsidP="00756022">
      <w:pPr>
        <w:pStyle w:val="ListParagraph"/>
        <w:numPr>
          <w:ilvl w:val="0"/>
          <w:numId w:val="5"/>
        </w:numPr>
      </w:pPr>
      <w:r>
        <w:t>4.5</w:t>
      </w:r>
      <w:r w:rsidRPr="00D342A3">
        <w:t xml:space="preserve">% by instar among </w:t>
      </w:r>
      <w:proofErr w:type="spellStart"/>
      <w:r w:rsidRPr="00D342A3">
        <w:t>immatures</w:t>
      </w:r>
      <w:proofErr w:type="spellEnd"/>
      <w:r w:rsidRPr="00D342A3">
        <w:t xml:space="preserve"> and adolescent, </w:t>
      </w:r>
    </w:p>
    <w:p w14:paraId="16FFAFED" w14:textId="7A95A835" w:rsidR="0030743E" w:rsidRPr="00756022" w:rsidRDefault="00756022" w:rsidP="00756022">
      <w:pPr>
        <w:pStyle w:val="ListParagraph"/>
        <w:numPr>
          <w:ilvl w:val="0"/>
          <w:numId w:val="5"/>
        </w:numPr>
      </w:pPr>
      <w:r>
        <w:t>4.3</w:t>
      </w:r>
      <w:r w:rsidRPr="00D342A3">
        <w:t xml:space="preserve">% new </w:t>
      </w:r>
      <w:proofErr w:type="spellStart"/>
      <w:r w:rsidRPr="00D342A3">
        <w:t>new</w:t>
      </w:r>
      <w:proofErr w:type="spellEnd"/>
      <w:r w:rsidRPr="00D342A3">
        <w:t xml:space="preserve"> matures, </w:t>
      </w:r>
      <w:r>
        <w:t>10.3</w:t>
      </w:r>
      <w:r w:rsidRPr="00D342A3">
        <w:t>% annually for older matures.</w:t>
      </w:r>
    </w:p>
    <w:p w14:paraId="7FC1F315" w14:textId="77777777" w:rsidR="00292607" w:rsidRDefault="00292607">
      <w:pPr>
        <w:rPr>
          <w:b/>
          <w:sz w:val="28"/>
          <w:szCs w:val="28"/>
        </w:rPr>
      </w:pPr>
      <w:r>
        <w:rPr>
          <w:b/>
          <w:sz w:val="28"/>
          <w:szCs w:val="28"/>
        </w:rPr>
        <w:br w:type="page"/>
      </w:r>
    </w:p>
    <w:p w14:paraId="3710AA0A" w14:textId="010D8C09" w:rsidR="00D0424B" w:rsidRPr="008D79E2" w:rsidRDefault="008224DA" w:rsidP="008224DA">
      <w:pPr>
        <w:jc w:val="center"/>
        <w:rPr>
          <w:b/>
          <w:sz w:val="28"/>
          <w:szCs w:val="28"/>
        </w:rPr>
      </w:pPr>
      <w:r w:rsidRPr="008D79E2">
        <w:rPr>
          <w:b/>
          <w:sz w:val="28"/>
          <w:szCs w:val="28"/>
        </w:rPr>
        <w:lastRenderedPageBreak/>
        <w:t>DISCUSSION</w:t>
      </w:r>
    </w:p>
    <w:p w14:paraId="30633997" w14:textId="00E17451" w:rsidR="008224DA" w:rsidRPr="008224DA" w:rsidRDefault="008224DA" w:rsidP="008224DA">
      <w:pPr>
        <w:rPr>
          <w:b/>
        </w:rPr>
      </w:pPr>
      <w:r>
        <w:rPr>
          <w:b/>
        </w:rPr>
        <w:t>Issues:</w:t>
      </w:r>
    </w:p>
    <w:p w14:paraId="52E560C8" w14:textId="44BEA8FB" w:rsidR="008224DA" w:rsidRDefault="008224DA" w:rsidP="008224DA">
      <w:pPr>
        <w:pStyle w:val="BodyText"/>
        <w:numPr>
          <w:ilvl w:val="0"/>
          <w:numId w:val="4"/>
        </w:numPr>
        <w:rPr>
          <w:sz w:val="22"/>
          <w:szCs w:val="22"/>
        </w:rPr>
      </w:pPr>
      <w:r w:rsidRPr="00127972">
        <w:rPr>
          <w:sz w:val="22"/>
          <w:szCs w:val="22"/>
        </w:rPr>
        <w:t>However, inference for larger instars is generally more uncertain owing to increasing variability in growth during adolescence, which resulting in size overlap between successive instars at these stages.</w:t>
      </w:r>
    </w:p>
    <w:p w14:paraId="2C675659" w14:textId="4E241904" w:rsidR="002D17D3" w:rsidRDefault="002D17D3" w:rsidP="008224DA">
      <w:pPr>
        <w:pStyle w:val="BodyText"/>
        <w:numPr>
          <w:ilvl w:val="0"/>
          <w:numId w:val="4"/>
        </w:numPr>
        <w:rPr>
          <w:sz w:val="22"/>
          <w:szCs w:val="22"/>
        </w:rPr>
      </w:pPr>
      <w:r>
        <w:rPr>
          <w:sz w:val="22"/>
          <w:szCs w:val="22"/>
        </w:rPr>
        <w:t>At 35%, mortality for mature recruits seems high.</w:t>
      </w:r>
    </w:p>
    <w:p w14:paraId="59E080F3" w14:textId="04C74EC5" w:rsidR="002D17D3" w:rsidRPr="00127972" w:rsidRDefault="002D17D3" w:rsidP="008224DA">
      <w:pPr>
        <w:pStyle w:val="BodyText"/>
        <w:numPr>
          <w:ilvl w:val="0"/>
          <w:numId w:val="4"/>
        </w:numPr>
        <w:rPr>
          <w:sz w:val="22"/>
          <w:szCs w:val="22"/>
        </w:rPr>
      </w:pPr>
      <w:r>
        <w:rPr>
          <w:sz w:val="22"/>
          <w:szCs w:val="22"/>
        </w:rPr>
        <w:t>Trawl selectivity function states that selectivity at ~45 mm is the same as that at 80mm, may need to allow for asymmetry about the inflection point.</w:t>
      </w:r>
    </w:p>
    <w:p w14:paraId="3B21AD5F" w14:textId="77777777" w:rsidR="0026567B" w:rsidRDefault="0026567B">
      <w:pPr>
        <w:rPr>
          <w:b/>
        </w:rPr>
      </w:pPr>
    </w:p>
    <w:p w14:paraId="5CA59267" w14:textId="77777777" w:rsidR="00093718" w:rsidRDefault="00093718">
      <w:pPr>
        <w:rPr>
          <w:b/>
          <w:sz w:val="28"/>
          <w:szCs w:val="28"/>
        </w:rPr>
      </w:pPr>
      <w:r>
        <w:rPr>
          <w:b/>
          <w:sz w:val="28"/>
          <w:szCs w:val="28"/>
        </w:rPr>
        <w:br w:type="page"/>
      </w:r>
    </w:p>
    <w:p w14:paraId="270A81B9" w14:textId="4DD0C1BF" w:rsidR="0026567B" w:rsidRDefault="0026567B" w:rsidP="0026567B">
      <w:pPr>
        <w:jc w:val="center"/>
        <w:rPr>
          <w:b/>
          <w:sz w:val="28"/>
          <w:szCs w:val="28"/>
        </w:rPr>
      </w:pPr>
      <w:r w:rsidRPr="00093718">
        <w:rPr>
          <w:b/>
          <w:sz w:val="28"/>
          <w:szCs w:val="28"/>
        </w:rPr>
        <w:lastRenderedPageBreak/>
        <w:t>FIGURES</w:t>
      </w:r>
    </w:p>
    <w:p w14:paraId="28B8EE1E" w14:textId="075E656C" w:rsidR="006324C4" w:rsidRPr="00093718" w:rsidRDefault="006324C4" w:rsidP="0026567B">
      <w:pPr>
        <w:jc w:val="center"/>
        <w:rPr>
          <w:b/>
          <w:sz w:val="28"/>
          <w:szCs w:val="28"/>
        </w:rPr>
      </w:pPr>
      <w:r>
        <w:rPr>
          <w:b/>
          <w:noProof/>
          <w:sz w:val="28"/>
          <w:szCs w:val="28"/>
          <w:lang w:val="en-US" w:eastAsia="en-US"/>
        </w:rPr>
        <w:drawing>
          <wp:inline distT="0" distB="0" distL="0" distR="0" wp14:anchorId="15C28218" wp14:editId="5BAFEE86">
            <wp:extent cx="5933440" cy="5222240"/>
            <wp:effectExtent l="0" t="0" r="10160" b="10160"/>
            <wp:docPr id="1" name="Picture 1" descr="Macintosh HD:Users:crustacean:Desktop:gulf-population-modelling:snow crab:female.size.frequenc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ustacean:Desktop:gulf-population-modelling:snow crab:female.size.frequency.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39014796" w14:textId="21AE45AC" w:rsidR="001A2F50" w:rsidRDefault="001A6675" w:rsidP="00292607">
      <w:r w:rsidRPr="001A6675">
        <w:rPr>
          <w:b/>
        </w:rPr>
        <w:t xml:space="preserve">Figure </w:t>
      </w:r>
      <w:r w:rsidR="004172C7">
        <w:rPr>
          <w:b/>
        </w:rPr>
        <w:t>1</w:t>
      </w:r>
      <w:r>
        <w:t xml:space="preserve">: </w:t>
      </w:r>
      <w:r w:rsidR="0099514B">
        <w:t>Estimated survey size-structured abundance for immature and adolescent (red lines) and new mature recruits (green lines) and total mature female snow crab (blue lines). Observed size-frequencies are shown as jagged lines following the same colour scheme.</w:t>
      </w:r>
    </w:p>
    <w:p w14:paraId="44ADAA3A" w14:textId="77777777" w:rsidR="00756022" w:rsidRPr="008D79E2" w:rsidRDefault="00756022" w:rsidP="00756022">
      <w:pPr>
        <w:rPr>
          <w:b/>
        </w:rPr>
      </w:pPr>
      <w:r w:rsidRPr="008D79E2">
        <w:rPr>
          <w:b/>
        </w:rPr>
        <w:t>Survey Size-Distributions:</w:t>
      </w:r>
    </w:p>
    <w:p w14:paraId="55683D06" w14:textId="3AFBE0D2" w:rsidR="00756022" w:rsidRDefault="00756022" w:rsidP="00756022">
      <w:pPr>
        <w:pStyle w:val="ListParagraph"/>
        <w:numPr>
          <w:ilvl w:val="0"/>
          <w:numId w:val="7"/>
        </w:numPr>
      </w:pPr>
      <w:r>
        <w:t>Survey size-frequency distributions for female snow crab are shown in Figure 1, along with predicted immature and adolescent densities, new mature recruit densities, and old-shelled from the population model.</w:t>
      </w:r>
    </w:p>
    <w:p w14:paraId="1AF9F3BC" w14:textId="77777777" w:rsidR="00756022" w:rsidRDefault="00756022" w:rsidP="00756022">
      <w:pPr>
        <w:pStyle w:val="ListParagraph"/>
        <w:numPr>
          <w:ilvl w:val="0"/>
          <w:numId w:val="7"/>
        </w:numPr>
      </w:pPr>
      <w:r>
        <w:t xml:space="preserve">The fits were generally good, with instar abundances for smaller sizes generally lining up well with observations. </w:t>
      </w:r>
    </w:p>
    <w:p w14:paraId="02084400" w14:textId="77777777" w:rsidR="00756022" w:rsidRPr="004172C7" w:rsidRDefault="00756022" w:rsidP="00756022">
      <w:pPr>
        <w:pStyle w:val="ListParagraph"/>
        <w:numPr>
          <w:ilvl w:val="0"/>
          <w:numId w:val="7"/>
        </w:numPr>
      </w:pPr>
      <w:r>
        <w:t>Despite not having new mature recruits identified in the data, the overall predicted abundance from the model compared surprisingly well with observations based on shell condition identifications.</w:t>
      </w:r>
    </w:p>
    <w:p w14:paraId="44EFF598" w14:textId="77777777" w:rsidR="00756022" w:rsidRDefault="00756022" w:rsidP="00292607"/>
    <w:p w14:paraId="418C5C4A" w14:textId="36D6A279" w:rsidR="004172C7" w:rsidRDefault="006324C4" w:rsidP="004172C7">
      <w:pPr>
        <w:jc w:val="center"/>
      </w:pPr>
      <w:r>
        <w:rPr>
          <w:noProof/>
          <w:lang w:val="en-US" w:eastAsia="en-US"/>
        </w:rPr>
        <w:lastRenderedPageBreak/>
        <w:drawing>
          <wp:inline distT="0" distB="0" distL="0" distR="0" wp14:anchorId="12AFA0FE" wp14:editId="7F95DAFF">
            <wp:extent cx="4805047" cy="4229100"/>
            <wp:effectExtent l="0" t="0" r="0" b="0"/>
            <wp:docPr id="7" name="Picture 7" descr="Macintosh HD:Users:crustacean:Desktop:gulf-population-modelling:snow crab:female.trawl.selectiv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ustacean:Desktop:gulf-population-modelling:snow crab:female.trawl.selectivit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047" cy="4229100"/>
                    </a:xfrm>
                    <a:prstGeom prst="rect">
                      <a:avLst/>
                    </a:prstGeom>
                    <a:noFill/>
                    <a:ln>
                      <a:noFill/>
                    </a:ln>
                  </pic:spPr>
                </pic:pic>
              </a:graphicData>
            </a:graphic>
          </wp:inline>
        </w:drawing>
      </w:r>
    </w:p>
    <w:p w14:paraId="40C66E71" w14:textId="30CD2E1D" w:rsidR="0099514B" w:rsidRDefault="004172C7" w:rsidP="0099514B">
      <w:r w:rsidRPr="0099514B">
        <w:rPr>
          <w:b/>
        </w:rPr>
        <w:t>Figure</w:t>
      </w:r>
      <w:r>
        <w:rPr>
          <w:b/>
        </w:rPr>
        <w:t xml:space="preserve"> 2</w:t>
      </w:r>
      <w:r>
        <w:t>: Size-selectivity curve showing the estimated proportion of female snow crab caught by the survey trawl from 2006 to 2020, based on the population model.</w:t>
      </w:r>
    </w:p>
    <w:p w14:paraId="774B402A" w14:textId="5F6D42C9" w:rsidR="00F4725D" w:rsidRDefault="006324C4" w:rsidP="00093718">
      <w:pPr>
        <w:jc w:val="center"/>
      </w:pPr>
      <w:r>
        <w:rPr>
          <w:noProof/>
          <w:lang w:val="en-US" w:eastAsia="en-US"/>
        </w:rPr>
        <w:lastRenderedPageBreak/>
        <w:drawing>
          <wp:inline distT="0" distB="0" distL="0" distR="0" wp14:anchorId="0829F71A" wp14:editId="1A9F3476">
            <wp:extent cx="4805048" cy="4229100"/>
            <wp:effectExtent l="0" t="0" r="0" b="0"/>
            <wp:docPr id="8" name="Picture 8" descr="Macintosh HD:Users:crustacean:Desktop:gulf-population-modelling:snow crab:female.year.effec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ustacean:Desktop:gulf-population-modelling:snow crab:female.year.effect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368" cy="4229382"/>
                    </a:xfrm>
                    <a:prstGeom prst="rect">
                      <a:avLst/>
                    </a:prstGeom>
                    <a:noFill/>
                    <a:ln>
                      <a:noFill/>
                    </a:ln>
                  </pic:spPr>
                </pic:pic>
              </a:graphicData>
            </a:graphic>
          </wp:inline>
        </w:drawing>
      </w:r>
    </w:p>
    <w:p w14:paraId="1CFB28D4" w14:textId="33DD9F9A" w:rsidR="00F4725D" w:rsidRDefault="00F4725D" w:rsidP="00F4725D">
      <w:r w:rsidRPr="00F4725D">
        <w:rPr>
          <w:b/>
        </w:rPr>
        <w:t xml:space="preserve">Figure </w:t>
      </w:r>
      <w:r w:rsidR="004172C7">
        <w:rPr>
          <w:b/>
        </w:rPr>
        <w:t>3</w:t>
      </w:r>
      <w:r>
        <w:t xml:space="preserve">: Scaled year effects for female snow crab </w:t>
      </w:r>
      <w:r w:rsidR="003E46A6">
        <w:t xml:space="preserve">as </w:t>
      </w:r>
      <w:r>
        <w:t>estimated from the population model. A value of 1 indicates scales comparable to the 2020 survey</w:t>
      </w:r>
      <w:r w:rsidR="00756022">
        <w:t>.</w:t>
      </w:r>
    </w:p>
    <w:p w14:paraId="542F4101" w14:textId="77777777" w:rsidR="00756022" w:rsidRDefault="00756022" w:rsidP="00F4725D"/>
    <w:p w14:paraId="3B190B27" w14:textId="77777777" w:rsidR="00756022" w:rsidRPr="00D342A3" w:rsidRDefault="00756022" w:rsidP="00756022">
      <w:pPr>
        <w:pStyle w:val="NoSpacing"/>
        <w:rPr>
          <w:b/>
        </w:rPr>
      </w:pPr>
      <w:r w:rsidRPr="00D342A3">
        <w:rPr>
          <w:b/>
        </w:rPr>
        <w:t>Year effects:</w:t>
      </w:r>
    </w:p>
    <w:p w14:paraId="4ACDA744" w14:textId="77777777" w:rsidR="00756022" w:rsidRDefault="00756022" w:rsidP="00756022">
      <w:pPr>
        <w:pStyle w:val="NoSpacing"/>
        <w:numPr>
          <w:ilvl w:val="0"/>
          <w:numId w:val="6"/>
        </w:numPr>
      </w:pPr>
      <w:r>
        <w:t xml:space="preserve">Estimated year effects are shown in Figure X. Estimates from 2006 to 2012 were around 1.4, ranging from 1.18 in 2009 to 1.79 in 2010. This period corresponds to the surveys performed by the CFV Marco Michel. </w:t>
      </w:r>
    </w:p>
    <w:p w14:paraId="4E96BC36" w14:textId="77777777" w:rsidR="00756022" w:rsidRDefault="00756022" w:rsidP="00756022">
      <w:pPr>
        <w:pStyle w:val="NoSpacing"/>
        <w:numPr>
          <w:ilvl w:val="0"/>
          <w:numId w:val="6"/>
        </w:numPr>
      </w:pPr>
      <w:r>
        <w:t xml:space="preserve">The series corresponding to CFV Jean Mathieu were much lower, ranging from 0.79 to 0.88 from 2013 to 2018. </w:t>
      </w:r>
    </w:p>
    <w:p w14:paraId="07BF3BA9" w14:textId="77777777" w:rsidR="00756022" w:rsidRDefault="00756022" w:rsidP="00756022">
      <w:pPr>
        <w:pStyle w:val="NoSpacing"/>
        <w:numPr>
          <w:ilvl w:val="0"/>
          <w:numId w:val="6"/>
        </w:numPr>
      </w:pPr>
      <w:r>
        <w:t>The values for the CFV Avalon Voyager II were 1.155 in 2019, representing a 42% increase from 2018.</w:t>
      </w:r>
    </w:p>
    <w:p w14:paraId="4E608647" w14:textId="77777777" w:rsidR="00756022" w:rsidRDefault="00756022" w:rsidP="00756022">
      <w:pPr>
        <w:pStyle w:val="NoSpacing"/>
        <w:numPr>
          <w:ilvl w:val="0"/>
          <w:numId w:val="6"/>
        </w:numPr>
      </w:pPr>
      <w:r>
        <w:t>The year effect decreased by 13% from 2019 to the 2020 reference survey.</w:t>
      </w:r>
    </w:p>
    <w:p w14:paraId="5840A16C" w14:textId="77777777" w:rsidR="00756022" w:rsidRDefault="00756022" w:rsidP="00F4725D"/>
    <w:p w14:paraId="594A40D1" w14:textId="0EC87A5C" w:rsidR="004172C7" w:rsidRDefault="006324C4" w:rsidP="006324C4">
      <w:r>
        <w:rPr>
          <w:noProof/>
          <w:lang w:val="en-US" w:eastAsia="en-US"/>
        </w:rPr>
        <w:lastRenderedPageBreak/>
        <w:drawing>
          <wp:inline distT="0" distB="0" distL="0" distR="0" wp14:anchorId="3DBEC4B1" wp14:editId="5CC8649B">
            <wp:extent cx="5933440" cy="5222240"/>
            <wp:effectExtent l="0" t="0" r="10160" b="10160"/>
            <wp:docPr id="9" name="Picture 9" descr="Macintosh HD:Users:crustacean:Desktop:gulf-population-modelling:snow crab:female.population.maturi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rustacean:Desktop:gulf-population-modelling:snow crab:female.population.maturity.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10A584F2" w14:textId="7702C579" w:rsidR="004172C7" w:rsidRDefault="004172C7" w:rsidP="004172C7">
      <w:r>
        <w:rPr>
          <w:b/>
        </w:rPr>
        <w:t>Figure 4</w:t>
      </w:r>
      <w:r w:rsidRPr="001A6675">
        <w:rPr>
          <w:b/>
        </w:rPr>
        <w:t>:</w:t>
      </w:r>
      <w:r>
        <w:t xml:space="preserve"> Population abundance of immature and mature female snow crab by year and maturity, as estimated from the population model.</w:t>
      </w:r>
    </w:p>
    <w:p w14:paraId="0124270E" w14:textId="06D6857F" w:rsidR="001A2F50" w:rsidRDefault="006324C4" w:rsidP="006324C4">
      <w:r>
        <w:rPr>
          <w:noProof/>
          <w:lang w:val="en-US" w:eastAsia="en-US"/>
        </w:rPr>
        <w:lastRenderedPageBreak/>
        <w:drawing>
          <wp:inline distT="0" distB="0" distL="0" distR="0" wp14:anchorId="0542E425" wp14:editId="47F1159A">
            <wp:extent cx="5933440" cy="5222240"/>
            <wp:effectExtent l="0" t="0" r="10160" b="10160"/>
            <wp:docPr id="10" name="Picture 10" descr="Macintosh HD:Users:crustacean:Desktop:gulf-population-modelling:snow crab:female.population.inst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rustacean:Desktop:gulf-population-modelling:snow crab:female.population.instar.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5222240"/>
                    </a:xfrm>
                    <a:prstGeom prst="rect">
                      <a:avLst/>
                    </a:prstGeom>
                    <a:noFill/>
                    <a:ln>
                      <a:noFill/>
                    </a:ln>
                  </pic:spPr>
                </pic:pic>
              </a:graphicData>
            </a:graphic>
          </wp:inline>
        </w:drawing>
      </w:r>
    </w:p>
    <w:p w14:paraId="1E538302" w14:textId="3E883901" w:rsidR="00863942" w:rsidRDefault="004172C7" w:rsidP="00863942">
      <w:r>
        <w:rPr>
          <w:b/>
        </w:rPr>
        <w:t>Figure 5</w:t>
      </w:r>
      <w:r w:rsidR="00863942" w:rsidRPr="001A6675">
        <w:rPr>
          <w:b/>
        </w:rPr>
        <w:t>:</w:t>
      </w:r>
      <w:r w:rsidR="00863942">
        <w:t xml:space="preserve"> Population abundance of immature and mature female snow crab by year, instar and maturity as estimated from the population model.</w:t>
      </w:r>
    </w:p>
    <w:p w14:paraId="77352A9B" w14:textId="402AA80B" w:rsidR="00457B29" w:rsidRDefault="00457B29" w:rsidP="00812294">
      <w:bookmarkStart w:id="3" w:name="_GoBack"/>
      <w:bookmarkEnd w:id="3"/>
    </w:p>
    <w:p w14:paraId="06D90209" w14:textId="29812D4B" w:rsidR="003A2625" w:rsidRDefault="003A2625" w:rsidP="00812294"/>
    <w:p w14:paraId="013A627C" w14:textId="55DA2FF4" w:rsidR="000237CA" w:rsidRDefault="000237CA" w:rsidP="00812294"/>
    <w:p w14:paraId="37E0F1BC" w14:textId="71B4ED24" w:rsidR="000237CA" w:rsidRDefault="000237CA" w:rsidP="00812294"/>
    <w:sectPr w:rsidR="000237CA">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F97E3E" w15:done="0"/>
  <w15:commentEx w15:paraId="2E6D0A5C" w15:done="0"/>
  <w15:commentEx w15:paraId="28332C63" w15:done="0"/>
  <w15:commentEx w15:paraId="4E3A97F3" w15:done="0"/>
  <w15:commentEx w15:paraId="38E411C8" w15:done="0"/>
  <w15:commentEx w15:paraId="208AEA98" w15:done="0"/>
  <w15:commentEx w15:paraId="0C5680E5" w15:done="0"/>
  <w15:commentEx w15:paraId="6D9B8317" w15:done="0"/>
  <w15:commentEx w15:paraId="02010883" w15:done="0"/>
  <w15:commentEx w15:paraId="7CB04681" w15:done="0"/>
  <w15:commentEx w15:paraId="118DB68F" w15:done="0"/>
  <w15:commentEx w15:paraId="04A14187" w15:done="0"/>
  <w15:commentEx w15:paraId="395B86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FD490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92A2769"/>
    <w:multiLevelType w:val="hybridMultilevel"/>
    <w:tmpl w:val="67246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F07BEB"/>
    <w:multiLevelType w:val="hybridMultilevel"/>
    <w:tmpl w:val="41082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1C101FB"/>
    <w:multiLevelType w:val="hybridMultilevel"/>
    <w:tmpl w:val="86BE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B84FCD"/>
    <w:multiLevelType w:val="hybridMultilevel"/>
    <w:tmpl w:val="7B643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2356AB"/>
    <w:multiLevelType w:val="hybridMultilevel"/>
    <w:tmpl w:val="6D944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C576D27"/>
    <w:multiLevelType w:val="hybridMultilevel"/>
    <w:tmpl w:val="49CC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io Moriyasu">
    <w15:presenceInfo w15:providerId="AD" w15:userId="S-1-5-21-334392860-1687531001-4089495415-15331"/>
  </w15:person>
  <w15:person w15:author="Mikio Moriyasu [2]">
    <w15:presenceInfo w15:providerId="AD" w15:userId="S-1-5-21-334392860-1687531001-4089495415-15331"/>
  </w15:person>
  <w15:person w15:author="Mikio Moriyasu [3]">
    <w15:presenceInfo w15:providerId="AD" w15:userId="S-1-5-21-334392860-1687531001-4089495415-15331"/>
  </w15:person>
  <w15:person w15:author="Mikio Moriyasu [4]">
    <w15:presenceInfo w15:providerId="AD" w15:userId="S-1-5-21-334392860-1687531001-4089495415-15331"/>
  </w15:person>
  <w15:person w15:author="Mikio Moriyasu [5]">
    <w15:presenceInfo w15:providerId="AD" w15:userId="S-1-5-21-334392860-1687531001-4089495415-15331"/>
  </w15:person>
  <w15:person w15:author="Mikio Moriyasu [6]">
    <w15:presenceInfo w15:providerId="AD" w15:userId="S-1-5-21-334392860-1687531001-4089495415-15331"/>
  </w15:person>
  <w15:person w15:author="Mikio Moriyasu [7]">
    <w15:presenceInfo w15:providerId="AD" w15:userId="S-1-5-21-334392860-1687531001-4089495415-15331"/>
  </w15:person>
  <w15:person w15:author="Moriyasu, Mikio">
    <w15:presenceInfo w15:providerId="AD" w15:userId="S-1-5-21-334392860-1687531001-4089495415-15331"/>
  </w15:person>
  <w15:person w15:author="Mikio Moriyasu [8]">
    <w15:presenceInfo w15:providerId="AD" w15:userId="S-1-5-21-334392860-1687531001-4089495415-15331"/>
  </w15:person>
  <w15:person w15:author="Mikio Moriyasu [9]">
    <w15:presenceInfo w15:providerId="AD" w15:userId="S-1-5-21-334392860-1687531001-4089495415-15331"/>
  </w15:person>
  <w15:person w15:author="Mikio Moriyasu [10]">
    <w15:presenceInfo w15:providerId="AD" w15:userId="S-1-5-21-334392860-1687531001-4089495415-15331"/>
  </w15:person>
  <w15:person w15:author="Mikio Moriyasu [11]">
    <w15:presenceInfo w15:providerId="AD" w15:userId="S-1-5-21-334392860-1687531001-4089495415-15331"/>
  </w15:person>
  <w15:person w15:author="Mikio Moriyasu [12]">
    <w15:presenceInfo w15:providerId="AD" w15:userId="S-1-5-21-334392860-1687531001-4089495415-15331"/>
  </w15:person>
  <w15:person w15:author="Mikio Moriyasu [13]">
    <w15:presenceInfo w15:providerId="AD" w15:userId="S-1-5-21-334392860-1687531001-4089495415-15331"/>
  </w15:person>
  <w15:person w15:author="Mikio Moriyasu [14]">
    <w15:presenceInfo w15:providerId="AD" w15:userId="S-1-5-21-334392860-1687531001-4089495415-15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94"/>
    <w:rsid w:val="000237CA"/>
    <w:rsid w:val="000342F3"/>
    <w:rsid w:val="00043D54"/>
    <w:rsid w:val="00067753"/>
    <w:rsid w:val="00093718"/>
    <w:rsid w:val="000C0B11"/>
    <w:rsid w:val="000E6681"/>
    <w:rsid w:val="000F77DB"/>
    <w:rsid w:val="001104EE"/>
    <w:rsid w:val="00127972"/>
    <w:rsid w:val="0013104B"/>
    <w:rsid w:val="001770A2"/>
    <w:rsid w:val="001A0C27"/>
    <w:rsid w:val="001A2F50"/>
    <w:rsid w:val="001A6675"/>
    <w:rsid w:val="001E5293"/>
    <w:rsid w:val="002056BC"/>
    <w:rsid w:val="0026567B"/>
    <w:rsid w:val="00281512"/>
    <w:rsid w:val="00292607"/>
    <w:rsid w:val="002D17D3"/>
    <w:rsid w:val="002D66A8"/>
    <w:rsid w:val="002D7D31"/>
    <w:rsid w:val="00301153"/>
    <w:rsid w:val="003037E1"/>
    <w:rsid w:val="0030743E"/>
    <w:rsid w:val="00357955"/>
    <w:rsid w:val="003859FA"/>
    <w:rsid w:val="003A2625"/>
    <w:rsid w:val="003D2D6B"/>
    <w:rsid w:val="003E27CA"/>
    <w:rsid w:val="003E46A6"/>
    <w:rsid w:val="003F50B6"/>
    <w:rsid w:val="0041671C"/>
    <w:rsid w:val="004172C7"/>
    <w:rsid w:val="00436673"/>
    <w:rsid w:val="00457B29"/>
    <w:rsid w:val="00491F1C"/>
    <w:rsid w:val="004A0F0C"/>
    <w:rsid w:val="004A7A79"/>
    <w:rsid w:val="004B407A"/>
    <w:rsid w:val="004E7592"/>
    <w:rsid w:val="0051644A"/>
    <w:rsid w:val="00556EDC"/>
    <w:rsid w:val="00594811"/>
    <w:rsid w:val="005D4ACC"/>
    <w:rsid w:val="00601FB9"/>
    <w:rsid w:val="006324C4"/>
    <w:rsid w:val="0067410B"/>
    <w:rsid w:val="0067493C"/>
    <w:rsid w:val="006E5EA3"/>
    <w:rsid w:val="00714A7E"/>
    <w:rsid w:val="00756022"/>
    <w:rsid w:val="00770CEB"/>
    <w:rsid w:val="0078091D"/>
    <w:rsid w:val="007C18AE"/>
    <w:rsid w:val="007D7A40"/>
    <w:rsid w:val="00812294"/>
    <w:rsid w:val="008175AC"/>
    <w:rsid w:val="008224DA"/>
    <w:rsid w:val="00841FBD"/>
    <w:rsid w:val="008446E2"/>
    <w:rsid w:val="00863942"/>
    <w:rsid w:val="008D79E2"/>
    <w:rsid w:val="008E732B"/>
    <w:rsid w:val="008F594D"/>
    <w:rsid w:val="00945FFA"/>
    <w:rsid w:val="00961AD8"/>
    <w:rsid w:val="0099514B"/>
    <w:rsid w:val="009C072C"/>
    <w:rsid w:val="009C2118"/>
    <w:rsid w:val="00A215D5"/>
    <w:rsid w:val="00AB77C3"/>
    <w:rsid w:val="00AD4AB1"/>
    <w:rsid w:val="00AF6AFF"/>
    <w:rsid w:val="00B0296A"/>
    <w:rsid w:val="00B12CDE"/>
    <w:rsid w:val="00B259FA"/>
    <w:rsid w:val="00B54EFE"/>
    <w:rsid w:val="00B77F67"/>
    <w:rsid w:val="00B87C22"/>
    <w:rsid w:val="00BA09B6"/>
    <w:rsid w:val="00C076C0"/>
    <w:rsid w:val="00C24691"/>
    <w:rsid w:val="00C3203F"/>
    <w:rsid w:val="00C33B10"/>
    <w:rsid w:val="00C6436E"/>
    <w:rsid w:val="00D0424B"/>
    <w:rsid w:val="00D342A3"/>
    <w:rsid w:val="00D43EBE"/>
    <w:rsid w:val="00D9484F"/>
    <w:rsid w:val="00E33DEC"/>
    <w:rsid w:val="00E44B26"/>
    <w:rsid w:val="00E90AC5"/>
    <w:rsid w:val="00F4725D"/>
    <w:rsid w:val="00F52145"/>
    <w:rsid w:val="00F743FC"/>
    <w:rsid w:val="00F856EB"/>
    <w:rsid w:val="00FD613C"/>
    <w:rsid w:val="00FF2897"/>
    <w:rsid w:val="00FF33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5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BodyText"/>
    <w:link w:val="Heading3Char"/>
    <w:uiPriority w:val="9"/>
    <w:unhideWhenUsed/>
    <w:qFormat/>
    <w:rsid w:val="00D9484F"/>
    <w:pPr>
      <w:keepNext/>
      <w:keepLines/>
      <w:spacing w:before="200" w:after="0" w:line="240" w:lineRule="auto"/>
      <w:outlineLvl w:val="2"/>
    </w:pPr>
    <w:rPr>
      <w:rFonts w:asciiTheme="majorHAnsi" w:eastAsiaTheme="majorEastAsia" w:hAnsiTheme="majorHAnsi" w:cstheme="majorBidi"/>
      <w:b/>
      <w:bCs/>
      <w:color w:val="5B9BD5" w:themeColor="accen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294"/>
    <w:rPr>
      <w:sz w:val="16"/>
      <w:szCs w:val="16"/>
    </w:rPr>
  </w:style>
  <w:style w:type="paragraph" w:styleId="CommentText">
    <w:name w:val="annotation text"/>
    <w:basedOn w:val="Normal"/>
    <w:link w:val="CommentTextChar"/>
    <w:uiPriority w:val="99"/>
    <w:semiHidden/>
    <w:unhideWhenUsed/>
    <w:rsid w:val="00812294"/>
    <w:pPr>
      <w:spacing w:line="240" w:lineRule="auto"/>
    </w:pPr>
    <w:rPr>
      <w:sz w:val="20"/>
      <w:szCs w:val="20"/>
    </w:rPr>
  </w:style>
  <w:style w:type="character" w:customStyle="1" w:styleId="CommentTextChar">
    <w:name w:val="Comment Text Char"/>
    <w:basedOn w:val="DefaultParagraphFont"/>
    <w:link w:val="CommentText"/>
    <w:uiPriority w:val="99"/>
    <w:semiHidden/>
    <w:rsid w:val="00812294"/>
    <w:rPr>
      <w:sz w:val="20"/>
      <w:szCs w:val="20"/>
    </w:rPr>
  </w:style>
  <w:style w:type="paragraph" w:styleId="CommentSubject">
    <w:name w:val="annotation subject"/>
    <w:basedOn w:val="CommentText"/>
    <w:next w:val="CommentText"/>
    <w:link w:val="CommentSubjectChar"/>
    <w:uiPriority w:val="99"/>
    <w:semiHidden/>
    <w:unhideWhenUsed/>
    <w:rsid w:val="00812294"/>
    <w:rPr>
      <w:b/>
      <w:bCs/>
    </w:rPr>
  </w:style>
  <w:style w:type="character" w:customStyle="1" w:styleId="CommentSubjectChar">
    <w:name w:val="Comment Subject Char"/>
    <w:basedOn w:val="CommentTextChar"/>
    <w:link w:val="CommentSubject"/>
    <w:uiPriority w:val="99"/>
    <w:semiHidden/>
    <w:rsid w:val="00812294"/>
    <w:rPr>
      <w:b/>
      <w:bCs/>
      <w:sz w:val="20"/>
      <w:szCs w:val="20"/>
    </w:rPr>
  </w:style>
  <w:style w:type="paragraph" w:styleId="BalloonText">
    <w:name w:val="Balloon Text"/>
    <w:basedOn w:val="Normal"/>
    <w:link w:val="BalloonTextChar"/>
    <w:uiPriority w:val="99"/>
    <w:semiHidden/>
    <w:unhideWhenUsed/>
    <w:rsid w:val="0081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294"/>
    <w:rPr>
      <w:rFonts w:ascii="Segoe UI" w:hAnsi="Segoe UI" w:cs="Segoe UI"/>
      <w:sz w:val="18"/>
      <w:szCs w:val="18"/>
    </w:rPr>
  </w:style>
  <w:style w:type="paragraph" w:styleId="Revision">
    <w:name w:val="Revision"/>
    <w:hidden/>
    <w:uiPriority w:val="99"/>
    <w:semiHidden/>
    <w:rsid w:val="00E44B26"/>
    <w:pPr>
      <w:spacing w:after="0" w:line="240" w:lineRule="auto"/>
    </w:pPr>
  </w:style>
  <w:style w:type="paragraph" w:styleId="NoSpacing">
    <w:name w:val="No Spacing"/>
    <w:uiPriority w:val="1"/>
    <w:qFormat/>
    <w:rsid w:val="00BA09B6"/>
    <w:pPr>
      <w:spacing w:after="0" w:line="240" w:lineRule="auto"/>
    </w:pPr>
  </w:style>
  <w:style w:type="character" w:customStyle="1" w:styleId="Heading3Char">
    <w:name w:val="Heading 3 Char"/>
    <w:basedOn w:val="DefaultParagraphFont"/>
    <w:link w:val="Heading3"/>
    <w:uiPriority w:val="9"/>
    <w:rsid w:val="00D9484F"/>
    <w:rPr>
      <w:rFonts w:asciiTheme="majorHAnsi" w:eastAsiaTheme="majorEastAsia" w:hAnsiTheme="majorHAnsi" w:cstheme="majorBidi"/>
      <w:b/>
      <w:bCs/>
      <w:color w:val="5B9BD5" w:themeColor="accent1"/>
      <w:sz w:val="28"/>
      <w:szCs w:val="28"/>
      <w:lang w:val="en-US" w:eastAsia="en-US"/>
    </w:rPr>
  </w:style>
  <w:style w:type="paragraph" w:styleId="BodyText">
    <w:name w:val="Body Text"/>
    <w:basedOn w:val="Normal"/>
    <w:link w:val="BodyTextChar"/>
    <w:qFormat/>
    <w:rsid w:val="00D9484F"/>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D9484F"/>
    <w:rPr>
      <w:rFonts w:eastAsiaTheme="minorHAnsi"/>
      <w:sz w:val="24"/>
      <w:szCs w:val="24"/>
      <w:lang w:val="en-US" w:eastAsia="en-US"/>
    </w:rPr>
  </w:style>
  <w:style w:type="paragraph" w:customStyle="1" w:styleId="FirstParagraph">
    <w:name w:val="First Paragraph"/>
    <w:basedOn w:val="BodyText"/>
    <w:next w:val="BodyText"/>
    <w:qFormat/>
    <w:rsid w:val="00D9484F"/>
  </w:style>
  <w:style w:type="paragraph" w:customStyle="1" w:styleId="Compact">
    <w:name w:val="Compact"/>
    <w:basedOn w:val="BodyText"/>
    <w:qFormat/>
    <w:rsid w:val="00D9484F"/>
    <w:pPr>
      <w:spacing w:before="36" w:after="36"/>
    </w:pPr>
  </w:style>
  <w:style w:type="table" w:customStyle="1" w:styleId="Table">
    <w:name w:val="Table"/>
    <w:semiHidden/>
    <w:unhideWhenUsed/>
    <w:qFormat/>
    <w:rsid w:val="00D9484F"/>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D3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2144</Words>
  <Characters>12227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Moriyasu, Mikio</dc:creator>
  <cp:keywords/>
  <dc:description/>
  <cp:lastModifiedBy>Crustacean Crusty</cp:lastModifiedBy>
  <cp:revision>49</cp:revision>
  <dcterms:created xsi:type="dcterms:W3CDTF">2021-01-28T16:01:00Z</dcterms:created>
  <dcterms:modified xsi:type="dcterms:W3CDTF">2021-02-07T12:06:00Z</dcterms:modified>
</cp:coreProperties>
</file>